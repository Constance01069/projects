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1811A" w14:textId="410B102D" w:rsidR="00134F54" w:rsidRDefault="003268E3" w:rsidP="003268E3">
      <w:pPr>
        <w:rPr>
          <w:rFonts w:ascii="Arial" w:hAnsi="Arial" w:cs="Arial"/>
          <w:color w:val="333333"/>
          <w:shd w:val="clear" w:color="auto" w:fill="FFFFFF"/>
        </w:rPr>
      </w:pPr>
      <w:r>
        <w:rPr>
          <w:rFonts w:ascii="Arial" w:hAnsi="Arial" w:cs="Arial"/>
        </w:rPr>
        <w:t xml:space="preserve">L’analyse de sensibilité est une méthode qui permet de quantifier l’influence des paramètres d’entrée sur les variables de sorties. Elle est très utilisée dans l’étude des modèles </w:t>
      </w:r>
      <w:ins w:id="0" w:author="Stephanie MAHEVAS, Ifremer Nantes PDG-RBE-EMH, 0" w:date="2024-03-22T10:10:00Z">
        <w:r w:rsidR="00134F54">
          <w:rPr>
            <w:rFonts w:ascii="Arial" w:hAnsi="Arial" w:cs="Arial"/>
          </w:rPr>
          <w:t xml:space="preserve">complexes </w:t>
        </w:r>
      </w:ins>
      <w:r>
        <w:rPr>
          <w:rFonts w:ascii="Arial" w:hAnsi="Arial" w:cs="Arial"/>
        </w:rPr>
        <w:t>car elle permet de cibler les incertitudes importantes à prendre en compte dans une évaluation de la robustesse des sorties du modèle</w:t>
      </w:r>
      <w:del w:id="1" w:author="Constance BAU" w:date="2024-03-25T14:23:00Z">
        <w:r w:rsidDel="00E94D30">
          <w:rPr>
            <w:rFonts w:ascii="Arial" w:hAnsi="Arial" w:cs="Arial"/>
          </w:rPr>
          <w:delText>s</w:delText>
        </w:r>
      </w:del>
      <w:r>
        <w:rPr>
          <w:rFonts w:ascii="Arial" w:hAnsi="Arial" w:cs="Arial"/>
        </w:rPr>
        <w:t xml:space="preserve">. Elle permet aussi de </w:t>
      </w:r>
      <w:r>
        <w:rPr>
          <w:rFonts w:ascii="Arial" w:hAnsi="Arial" w:cs="Arial"/>
          <w:color w:val="333333"/>
          <w:shd w:val="clear" w:color="auto" w:fill="FFFFFF"/>
        </w:rPr>
        <w:t xml:space="preserve">classer les paramètres par ordre d’influence pour l’interprétation du mécanisme de prédiction du modèle. Elle peut aussi être utilisée pour trouver un petit nombre de covariables maximisant la précision et ainsi faire du factor fixing, </w:t>
      </w:r>
      <w:r>
        <w:rPr>
          <w:rFonts w:ascii="Helvetica" w:hAnsi="Helvetica" w:cs="Helvetica"/>
          <w:color w:val="333333"/>
          <w:sz w:val="21"/>
          <w:szCs w:val="21"/>
          <w:shd w:val="clear" w:color="auto" w:fill="FFFFFF"/>
        </w:rPr>
        <w:t>c’est-à-dire choisir les entrées à fixer</w:t>
      </w:r>
      <w:r>
        <w:rPr>
          <w:rFonts w:ascii="Arial" w:hAnsi="Arial" w:cs="Arial"/>
          <w:color w:val="333333"/>
          <w:shd w:val="clear" w:color="auto" w:fill="FFFFFF"/>
        </w:rPr>
        <w:t xml:space="preserve">. </w:t>
      </w:r>
    </w:p>
    <w:p w14:paraId="765BC7E9" w14:textId="737788DD" w:rsidR="00134F54" w:rsidRDefault="003268E3" w:rsidP="003268E3">
      <w:pPr>
        <w:rPr>
          <w:ins w:id="2" w:author="Stephanie MAHEVAS, Ifremer Nantes PDG-RBE-EMH, 0" w:date="2024-03-22T10:11:00Z"/>
          <w:rFonts w:ascii="Arial" w:hAnsi="Arial" w:cs="Arial"/>
          <w:color w:val="333333"/>
          <w:shd w:val="clear" w:color="auto" w:fill="FFFFFF"/>
        </w:rPr>
      </w:pPr>
      <w:r>
        <w:rPr>
          <w:rFonts w:ascii="Arial" w:hAnsi="Arial" w:cs="Arial"/>
          <w:color w:val="333333"/>
          <w:shd w:val="clear" w:color="auto" w:fill="FFFFFF"/>
        </w:rPr>
        <w:t>La plupart des méthodes d’analyse de sensibilité utilisées repose sur une hypothèse d’indépendance entre les paramètres d’entrée, ce qui, on le sait, est rarement le cas dans les modèles. Nous avons donc étudié différentes méthodes d’analyse de sensibilité prenant en compte la dépendance entre les paramètres d’entrée (</w:t>
      </w:r>
      <w:del w:id="3" w:author="Stephanie MAHEVAS, Ifremer Nantes PDG-RBE-EMH, 0" w:date="2024-03-22T10:15:00Z">
        <w:r w:rsidDel="00134F54">
          <w:rPr>
            <w:rFonts w:ascii="Arial" w:hAnsi="Arial" w:cs="Arial"/>
            <w:color w:val="333333"/>
            <w:shd w:val="clear" w:color="auto" w:fill="FFFFFF"/>
          </w:rPr>
          <w:delText xml:space="preserve">effets de </w:delText>
        </w:r>
      </w:del>
      <w:r>
        <w:rPr>
          <w:rFonts w:ascii="Arial" w:hAnsi="Arial" w:cs="Arial"/>
          <w:color w:val="333333"/>
          <w:shd w:val="clear" w:color="auto" w:fill="FFFFFF"/>
        </w:rPr>
        <w:t xml:space="preserve">Shapley et </w:t>
      </w:r>
      <w:del w:id="4" w:author="Stephanie MAHEVAS, Ifremer Nantes PDG-RBE-EMH, 0" w:date="2024-03-22T10:15:00Z">
        <w:r w:rsidDel="00134F54">
          <w:rPr>
            <w:rFonts w:ascii="Arial" w:hAnsi="Arial" w:cs="Arial"/>
            <w:color w:val="333333"/>
            <w:shd w:val="clear" w:color="auto" w:fill="FFFFFF"/>
          </w:rPr>
          <w:delText xml:space="preserve">indices de </w:delText>
        </w:r>
      </w:del>
      <w:r>
        <w:rPr>
          <w:rFonts w:ascii="Arial" w:hAnsi="Arial" w:cs="Arial"/>
          <w:color w:val="333333"/>
          <w:shd w:val="clear" w:color="auto" w:fill="FFFFFF"/>
        </w:rPr>
        <w:t>Shapley HSIC</w:t>
      </w:r>
      <w:ins w:id="5" w:author="Stephanie MAHEVAS, Ifremer Nantes PDG-RBE-EMH, 0" w:date="2024-03-22T10:15:00Z">
        <w:del w:id="6" w:author="Constance BAU" w:date="2024-03-25T14:19:00Z">
          <w:r w:rsidR="00134F54" w:rsidDel="00097AFA">
            <w:rPr>
              <w:rFonts w:ascii="Arial" w:hAnsi="Arial" w:cs="Arial"/>
              <w:color w:val="333333"/>
              <w:shd w:val="clear" w:color="auto" w:fill="FFFFFF"/>
            </w:rPr>
            <w:delText xml:space="preserve"> </w:delText>
          </w:r>
        </w:del>
      </w:ins>
      <w:ins w:id="7" w:author="Constance BAU" w:date="2024-03-25T14:19:00Z">
        <w:r w:rsidR="00097AFA">
          <w:rPr>
            <w:rStyle w:val="Appelnotedebasdep"/>
            <w:rFonts w:ascii="Arial" w:hAnsi="Arial" w:cs="Arial"/>
            <w:color w:val="333333"/>
            <w:shd w:val="clear" w:color="auto" w:fill="FFFFFF"/>
          </w:rPr>
          <w:footnoteReference w:id="1"/>
        </w:r>
      </w:ins>
      <w:ins w:id="10" w:author="Stephanie MAHEVAS, Ifremer Nantes PDG-RBE-EMH, 0" w:date="2024-03-22T10:15:00Z">
        <w:del w:id="11" w:author="Constance BAU" w:date="2024-03-25T14:19:00Z">
          <w:r w:rsidR="00134F54" w:rsidDel="00097AFA">
            <w:rPr>
              <w:rFonts w:ascii="Arial" w:hAnsi="Arial" w:cs="Arial"/>
              <w:color w:val="333333"/>
              <w:shd w:val="clear" w:color="auto" w:fill="FFFFFF"/>
            </w:rPr>
            <w:delText xml:space="preserve">REF du bouquin de </w:delText>
          </w:r>
        </w:del>
      </w:ins>
      <w:ins w:id="12" w:author="Stephanie MAHEVAS, Ifremer Nantes PDG-RBE-EMH, 0" w:date="2024-03-22T10:16:00Z">
        <w:del w:id="13" w:author="Constance BAU" w:date="2024-03-25T14:19:00Z">
          <w:r w:rsidR="00134F54" w:rsidDel="00097AFA">
            <w:rPr>
              <w:rFonts w:ascii="Arial" w:hAnsi="Arial" w:cs="Arial"/>
              <w:color w:val="333333"/>
              <w:shd w:val="clear" w:color="auto" w:fill="FFFFFF"/>
            </w:rPr>
            <w:delText>Da veiga Iooss</w:delText>
          </w:r>
        </w:del>
      </w:ins>
      <w:r>
        <w:rPr>
          <w:rFonts w:ascii="Arial" w:hAnsi="Arial" w:cs="Arial"/>
          <w:color w:val="333333"/>
          <w:shd w:val="clear" w:color="auto" w:fill="FFFFFF"/>
        </w:rPr>
        <w:t xml:space="preserve">) et nous avons choisi d’utiliser la </w:t>
      </w:r>
      <w:del w:id="14" w:author="Stephanie MAHEVAS, Ifremer Nantes PDG-RBE-EMH, 0" w:date="2024-03-22T10:16:00Z">
        <w:r w:rsidDel="00134F54">
          <w:rPr>
            <w:rFonts w:ascii="Arial" w:hAnsi="Arial" w:cs="Arial"/>
            <w:color w:val="333333"/>
            <w:shd w:val="clear" w:color="auto" w:fill="FFFFFF"/>
          </w:rPr>
          <w:delText xml:space="preserve">mesure d’importance </w:delText>
        </w:r>
      </w:del>
      <w:ins w:id="15" w:author="Stephanie MAHEVAS, Ifremer Nantes PDG-RBE-EMH, 0" w:date="2024-03-22T10:16:00Z">
        <w:r w:rsidR="00134F54">
          <w:rPr>
            <w:rFonts w:ascii="Arial" w:hAnsi="Arial" w:cs="Arial"/>
            <w:color w:val="333333"/>
            <w:shd w:val="clear" w:color="auto" w:fill="FFFFFF"/>
          </w:rPr>
          <w:t xml:space="preserve"> méthode </w:t>
        </w:r>
      </w:ins>
      <w:r>
        <w:rPr>
          <w:rFonts w:ascii="Arial" w:hAnsi="Arial" w:cs="Arial"/>
          <w:color w:val="333333"/>
          <w:shd w:val="clear" w:color="auto" w:fill="FFFFFF"/>
        </w:rPr>
        <w:t>Sobol-MDA</w:t>
      </w:r>
      <w:ins w:id="16" w:author="Constance BAU" w:date="2024-03-25T14:20:00Z">
        <w:r w:rsidR="00E94D30">
          <w:rPr>
            <w:rStyle w:val="Appelnotedebasdep"/>
            <w:rFonts w:ascii="Arial" w:hAnsi="Arial" w:cs="Arial"/>
            <w:color w:val="333333"/>
            <w:shd w:val="clear" w:color="auto" w:fill="FFFFFF"/>
          </w:rPr>
          <w:footnoteReference w:id="2"/>
        </w:r>
      </w:ins>
      <w:ins w:id="18" w:author="Stephanie MAHEVAS, Ifremer Nantes PDG-RBE-EMH, 0" w:date="2024-03-22T10:15:00Z">
        <w:del w:id="19" w:author="Constance BAU" w:date="2024-03-25T14:20:00Z">
          <w:r w:rsidR="00134F54" w:rsidDel="00E94D30">
            <w:rPr>
              <w:rFonts w:ascii="Arial" w:hAnsi="Arial" w:cs="Arial"/>
              <w:color w:val="333333"/>
              <w:shd w:val="clear" w:color="auto" w:fill="FFFFFF"/>
            </w:rPr>
            <w:delText xml:space="preserve"> (REF)</w:delText>
          </w:r>
        </w:del>
      </w:ins>
      <w:r>
        <w:rPr>
          <w:rFonts w:ascii="Arial" w:hAnsi="Arial" w:cs="Arial"/>
          <w:color w:val="333333"/>
          <w:shd w:val="clear" w:color="auto" w:fill="FFFFFF"/>
        </w:rPr>
        <w:t xml:space="preserve">. </w:t>
      </w:r>
      <w:ins w:id="20" w:author="Stephanie MAHEVAS, Ifremer Nantes PDG-RBE-EMH, 0" w:date="2024-03-22T10:09:00Z">
        <w:r w:rsidR="00134F54">
          <w:rPr>
            <w:rFonts w:ascii="Arial" w:hAnsi="Arial" w:cs="Arial"/>
            <w:color w:val="333333"/>
            <w:shd w:val="clear" w:color="auto" w:fill="FFFFFF"/>
          </w:rPr>
          <w:t xml:space="preserve">Cette méthode repose sur </w:t>
        </w:r>
      </w:ins>
      <w:ins w:id="21" w:author="Stephanie MAHEVAS, Ifremer Nantes PDG-RBE-EMH, 0" w:date="2024-03-22T10:16:00Z">
        <w:r w:rsidR="00134F54">
          <w:rPr>
            <w:rFonts w:ascii="Arial" w:hAnsi="Arial" w:cs="Arial"/>
            <w:color w:val="333333"/>
            <w:shd w:val="clear" w:color="auto" w:fill="FFFFFF"/>
          </w:rPr>
          <w:t>la construction</w:t>
        </w:r>
      </w:ins>
      <w:ins w:id="22" w:author="Stephanie MAHEVAS, Ifremer Nantes PDG-RBE-EMH, 0" w:date="2024-03-22T10:09:00Z">
        <w:r w:rsidR="00134F54">
          <w:rPr>
            <w:rFonts w:ascii="Arial" w:hAnsi="Arial" w:cs="Arial"/>
            <w:color w:val="333333"/>
            <w:shd w:val="clear" w:color="auto" w:fill="FFFFFF"/>
          </w:rPr>
          <w:t xml:space="preserve"> d’un RF et les indices de sensibilité sont calculés à partir de l’estimation de l’importance de chaque covariables </w:t>
        </w:r>
      </w:ins>
      <w:ins w:id="23" w:author="Stephanie MAHEVAS, Ifremer Nantes PDG-RBE-EMH, 0" w:date="2024-03-22T10:10:00Z">
        <w:r w:rsidR="00134F54">
          <w:rPr>
            <w:rFonts w:ascii="Arial" w:hAnsi="Arial" w:cs="Arial"/>
            <w:color w:val="333333"/>
            <w:shd w:val="clear" w:color="auto" w:fill="FFFFFF"/>
          </w:rPr>
          <w:t>(paramètres du modèle complexe)</w:t>
        </w:r>
      </w:ins>
      <w:ins w:id="24" w:author="Stephanie MAHEVAS, Ifremer Nantes PDG-RBE-EMH, 0" w:date="2024-03-22T10:11:00Z">
        <w:r w:rsidR="00134F54">
          <w:rPr>
            <w:rFonts w:ascii="Arial" w:hAnsi="Arial" w:cs="Arial"/>
            <w:color w:val="333333"/>
            <w:shd w:val="clear" w:color="auto" w:fill="FFFFFF"/>
          </w:rPr>
          <w:t>.</w:t>
        </w:r>
      </w:ins>
    </w:p>
    <w:p w14:paraId="3D57C51A" w14:textId="15873038" w:rsidR="00134F54" w:rsidRPr="002C688C" w:rsidRDefault="00134F54" w:rsidP="003268E3">
      <w:pPr>
        <w:rPr>
          <w:ins w:id="25" w:author="Stephanie MAHEVAS, Ifremer Nantes PDG-RBE-EMH, 0" w:date="2024-03-22T10:11:00Z"/>
          <w:rFonts w:ascii="Arial" w:hAnsi="Arial" w:cs="Arial"/>
          <w:color w:val="333333"/>
          <w:shd w:val="clear" w:color="auto" w:fill="FFFFFF"/>
        </w:rPr>
      </w:pPr>
      <w:ins w:id="26" w:author="Stephanie MAHEVAS, Ifremer Nantes PDG-RBE-EMH, 0" w:date="2024-03-22T10:11:00Z">
        <w:r w:rsidRPr="002C688C">
          <w:rPr>
            <w:rFonts w:ascii="Arial" w:hAnsi="Arial" w:cs="Arial"/>
            <w:color w:val="333333"/>
            <w:shd w:val="clear" w:color="auto" w:fill="FFFFFF"/>
          </w:rPr>
          <w:t xml:space="preserve"> </w:t>
        </w:r>
      </w:ins>
      <w:ins w:id="27" w:author="Constance BAU" w:date="2024-03-25T14:24:00Z">
        <w:r w:rsidR="00E94D30" w:rsidRPr="002C688C">
          <w:rPr>
            <w:rFonts w:ascii="Arial" w:hAnsi="Arial" w:cs="Arial"/>
            <w:color w:val="333333"/>
            <w:shd w:val="clear" w:color="auto" w:fill="FFFFFF"/>
          </w:rPr>
          <w:t xml:space="preserve">Dans cette étude, nous avons étudié la sensibilité </w:t>
        </w:r>
      </w:ins>
      <w:ins w:id="28" w:author="Constance BAU" w:date="2024-03-25T14:25:00Z">
        <w:r w:rsidR="00E94D30" w:rsidRPr="002C688C">
          <w:rPr>
            <w:rFonts w:ascii="Arial" w:hAnsi="Arial" w:cs="Arial"/>
            <w:color w:val="333333"/>
            <w:shd w:val="clear" w:color="auto" w:fill="FFFFFF"/>
          </w:rPr>
          <w:t>d’</w:t>
        </w:r>
        <w:r w:rsidR="00E94D30" w:rsidRPr="002C688C">
          <w:rPr>
            <w:rFonts w:ascii="Arial" w:hAnsi="Arial" w:cs="Arial"/>
            <w:rPrChange w:id="29" w:author="Constance BAU" w:date="2024-03-25T15:17:00Z">
              <w:rPr/>
            </w:rPrChange>
          </w:rPr>
          <w:t>une pêcherie langoustinière paramétrée avec ISIS-Fish</w:t>
        </w:r>
      </w:ins>
      <w:ins w:id="30" w:author="Constance BAU" w:date="2024-03-25T14:26:00Z">
        <w:r w:rsidR="00E94D30" w:rsidRPr="002C688C">
          <w:rPr>
            <w:rFonts w:ascii="Arial" w:hAnsi="Arial" w:cs="Arial"/>
            <w:rPrChange w:id="31" w:author="Constance BAU" w:date="2024-03-25T15:17:00Z">
              <w:rPr/>
            </w:rPrChange>
          </w:rPr>
          <w:t>. ISIS</w:t>
        </w:r>
      </w:ins>
      <w:ins w:id="32" w:author="Constance BAU" w:date="2024-03-25T14:27:00Z">
        <w:r w:rsidR="00E94D30" w:rsidRPr="002C688C">
          <w:rPr>
            <w:rFonts w:ascii="Arial" w:hAnsi="Arial" w:cs="Arial"/>
            <w:rPrChange w:id="33" w:author="Constance BAU" w:date="2024-03-25T15:17:00Z">
              <w:rPr/>
            </w:rPrChange>
          </w:rPr>
          <w:t>-Fish est un modèle de simulation des dynamiques des pêches utilisé pour appréhender une gestion écosystémique spatialisée des pêches.</w:t>
        </w:r>
      </w:ins>
      <w:ins w:id="34" w:author="Stephanie MAHEVAS, Ifremer Nantes PDG-RBE-EMH, 0" w:date="2024-03-22T10:11:00Z">
        <w:del w:id="35" w:author="Constance BAU" w:date="2024-03-25T14:24:00Z">
          <w:r w:rsidRPr="002C688C" w:rsidDel="00E94D30">
            <w:rPr>
              <w:rFonts w:ascii="Arial" w:hAnsi="Arial" w:cs="Arial"/>
              <w:color w:val="333333"/>
              <w:shd w:val="clear" w:color="auto" w:fill="FFFFFF"/>
            </w:rPr>
            <w:delText xml:space="preserve">2 phrases sur ISIS-Fish et le cas d’étude </w:delText>
          </w:r>
        </w:del>
      </w:ins>
    </w:p>
    <w:p w14:paraId="740CFE09" w14:textId="1262ED10" w:rsidR="003F3032" w:rsidRDefault="00134F54" w:rsidP="003268E3">
      <w:pPr>
        <w:rPr>
          <w:ins w:id="36" w:author="Stephanie MAHEVAS, Ifremer Nantes PDG-RBE-EMH, 0" w:date="2024-03-22T10:17:00Z"/>
          <w:rFonts w:ascii="Arial" w:hAnsi="Arial" w:cs="Arial"/>
          <w:color w:val="333333"/>
          <w:shd w:val="clear" w:color="auto" w:fill="FFFFFF"/>
        </w:rPr>
      </w:pPr>
      <w:ins w:id="37" w:author="Stephanie MAHEVAS, Ifremer Nantes PDG-RBE-EMH, 0" w:date="2024-03-22T10:10:00Z">
        <w:r>
          <w:rPr>
            <w:rFonts w:ascii="Arial" w:hAnsi="Arial" w:cs="Arial"/>
            <w:color w:val="333333"/>
            <w:shd w:val="clear" w:color="auto" w:fill="FFFFFF"/>
          </w:rPr>
          <w:t xml:space="preserve"> </w:t>
        </w:r>
      </w:ins>
      <w:r w:rsidR="003268E3">
        <w:rPr>
          <w:rFonts w:ascii="Arial" w:hAnsi="Arial" w:cs="Arial"/>
          <w:color w:val="333333"/>
          <w:shd w:val="clear" w:color="auto" w:fill="FFFFFF"/>
        </w:rPr>
        <w:t xml:space="preserve">Après avoir fait une hypothèse de dépendance sur les </w:t>
      </w:r>
      <w:ins w:id="38" w:author="Stephanie MAHEVAS, Ifremer Nantes PDG-RBE-EMH, 0" w:date="2024-03-22T10:11:00Z">
        <w:r>
          <w:rPr>
            <w:rFonts w:ascii="Arial" w:hAnsi="Arial" w:cs="Arial"/>
            <w:color w:val="333333"/>
            <w:shd w:val="clear" w:color="auto" w:fill="FFFFFF"/>
          </w:rPr>
          <w:t xml:space="preserve">5 </w:t>
        </w:r>
      </w:ins>
      <w:r w:rsidR="003268E3">
        <w:rPr>
          <w:rFonts w:ascii="Arial" w:hAnsi="Arial" w:cs="Arial"/>
          <w:color w:val="333333"/>
          <w:shd w:val="clear" w:color="auto" w:fill="FFFFFF"/>
        </w:rPr>
        <w:t xml:space="preserve">paramètres </w:t>
      </w:r>
      <w:ins w:id="39" w:author="Stephanie MAHEVAS, Ifremer Nantes PDG-RBE-EMH, 0" w:date="2024-03-22T10:11:00Z">
        <w:r>
          <w:rPr>
            <w:rFonts w:ascii="Arial" w:hAnsi="Arial" w:cs="Arial"/>
            <w:color w:val="333333"/>
            <w:shd w:val="clear" w:color="auto" w:fill="FFFFFF"/>
          </w:rPr>
          <w:t>incertains d’ISIS-</w:t>
        </w:r>
      </w:ins>
      <w:ins w:id="40" w:author="Stephanie MAHEVAS, Ifremer Nantes PDG-RBE-EMH, 0" w:date="2024-03-22T10:12:00Z">
        <w:r>
          <w:rPr>
            <w:rFonts w:ascii="Arial" w:hAnsi="Arial" w:cs="Arial"/>
            <w:color w:val="333333"/>
            <w:shd w:val="clear" w:color="auto" w:fill="FFFFFF"/>
          </w:rPr>
          <w:t>Fish</w:t>
        </w:r>
      </w:ins>
      <w:del w:id="41" w:author="Stephanie MAHEVAS, Ifremer Nantes PDG-RBE-EMH, 0" w:date="2024-03-22T10:11:00Z">
        <w:r w:rsidR="003268E3" w:rsidDel="00134F54">
          <w:rPr>
            <w:rFonts w:ascii="Arial" w:hAnsi="Arial" w:cs="Arial"/>
            <w:color w:val="333333"/>
            <w:shd w:val="clear" w:color="auto" w:fill="FFFFFF"/>
          </w:rPr>
          <w:delText>d’entrée</w:delText>
        </w:r>
      </w:del>
      <w:r w:rsidR="003268E3">
        <w:rPr>
          <w:rFonts w:ascii="Arial" w:hAnsi="Arial" w:cs="Arial"/>
          <w:color w:val="333333"/>
          <w:shd w:val="clear" w:color="auto" w:fill="FFFFFF"/>
        </w:rPr>
        <w:t xml:space="preserve">, nous avons construit </w:t>
      </w:r>
      <w:ins w:id="42" w:author="Stephanie MAHEVAS, Ifremer Nantes PDG-RBE-EMH, 0" w:date="2024-03-22T10:13:00Z">
        <w:r>
          <w:rPr>
            <w:rFonts w:ascii="Arial" w:hAnsi="Arial" w:cs="Arial"/>
            <w:color w:val="333333"/>
            <w:shd w:val="clear" w:color="auto" w:fill="FFFFFF"/>
          </w:rPr>
          <w:t>un plan d’exp</w:t>
        </w:r>
      </w:ins>
      <w:ins w:id="43" w:author="Constance BAU" w:date="2024-03-25T15:17:00Z">
        <w:r w:rsidR="002C688C">
          <w:rPr>
            <w:rFonts w:ascii="Arial" w:hAnsi="Arial" w:cs="Arial"/>
            <w:color w:val="333333"/>
            <w:shd w:val="clear" w:color="auto" w:fill="FFFFFF"/>
          </w:rPr>
          <w:t>é</w:t>
        </w:r>
      </w:ins>
      <w:ins w:id="44" w:author="Stephanie MAHEVAS, Ifremer Nantes PDG-RBE-EMH, 0" w:date="2024-03-22T10:13:00Z">
        <w:del w:id="45" w:author="Constance BAU" w:date="2024-03-25T15:17:00Z">
          <w:r w:rsidDel="002C688C">
            <w:rPr>
              <w:rFonts w:ascii="Arial" w:hAnsi="Arial" w:cs="Arial"/>
              <w:color w:val="333333"/>
              <w:shd w:val="clear" w:color="auto" w:fill="FFFFFF"/>
            </w:rPr>
            <w:delText>e</w:delText>
          </w:r>
        </w:del>
        <w:r>
          <w:rPr>
            <w:rFonts w:ascii="Arial" w:hAnsi="Arial" w:cs="Arial"/>
            <w:color w:val="333333"/>
            <w:shd w:val="clear" w:color="auto" w:fill="FFFFFF"/>
          </w:rPr>
          <w:t>rience</w:t>
        </w:r>
      </w:ins>
      <w:ins w:id="46" w:author="Constance BAU" w:date="2024-03-25T15:17:00Z">
        <w:r w:rsidR="002C688C">
          <w:rPr>
            <w:rFonts w:ascii="Arial" w:hAnsi="Arial" w:cs="Arial"/>
            <w:color w:val="333333"/>
            <w:shd w:val="clear" w:color="auto" w:fill="FFFFFF"/>
          </w:rPr>
          <w:t xml:space="preserve"> </w:t>
        </w:r>
      </w:ins>
      <w:ins w:id="47" w:author="Stephanie MAHEVAS, Ifremer Nantes PDG-RBE-EMH, 0" w:date="2024-03-22T10:13:00Z">
        <w:del w:id="48" w:author="Constance BAU" w:date="2024-03-25T15:17:00Z">
          <w:r w:rsidDel="002C688C">
            <w:rPr>
              <w:rFonts w:ascii="Arial" w:hAnsi="Arial" w:cs="Arial"/>
              <w:color w:val="333333"/>
              <w:shd w:val="clear" w:color="auto" w:fill="FFFFFF"/>
            </w:rPr>
            <w:delText xml:space="preserve">s </w:delText>
          </w:r>
        </w:del>
      </w:ins>
      <w:ins w:id="49" w:author="Stephanie MAHEVAS, Ifremer Nantes PDG-RBE-EMH, 0" w:date="2024-03-22T10:14:00Z">
        <w:r>
          <w:rPr>
            <w:rFonts w:ascii="Arial" w:hAnsi="Arial" w:cs="Arial"/>
            <w:color w:val="333333"/>
            <w:shd w:val="clear" w:color="auto" w:fill="FFFFFF"/>
          </w:rPr>
          <w:t xml:space="preserve">et réalisé les simulations de ce plan avec ISIS-Fish. Nous avons ensuite </w:t>
        </w:r>
      </w:ins>
      <w:ins w:id="50" w:author="Stephanie MAHEVAS, Ifremer Nantes PDG-RBE-EMH, 0" w:date="2024-03-22T10:16:00Z">
        <w:r>
          <w:rPr>
            <w:rFonts w:ascii="Arial" w:hAnsi="Arial" w:cs="Arial"/>
            <w:color w:val="333333"/>
            <w:shd w:val="clear" w:color="auto" w:fill="FFFFFF"/>
          </w:rPr>
          <w:t>ajusté</w:t>
        </w:r>
      </w:ins>
      <w:ins w:id="51" w:author="Stephanie MAHEVAS, Ifremer Nantes PDG-RBE-EMH, 0" w:date="2024-03-22T10:14:00Z">
        <w:r>
          <w:rPr>
            <w:rFonts w:ascii="Arial" w:hAnsi="Arial" w:cs="Arial"/>
            <w:color w:val="333333"/>
            <w:shd w:val="clear" w:color="auto" w:fill="FFFFFF"/>
          </w:rPr>
          <w:t xml:space="preserve"> </w:t>
        </w:r>
      </w:ins>
      <w:r w:rsidR="003268E3">
        <w:rPr>
          <w:rFonts w:ascii="Arial" w:hAnsi="Arial" w:cs="Arial"/>
          <w:color w:val="333333"/>
          <w:shd w:val="clear" w:color="auto" w:fill="FFFFFF"/>
        </w:rPr>
        <w:t xml:space="preserve">un random forest </w:t>
      </w:r>
      <w:ins w:id="52" w:author="Stephanie MAHEVAS, Ifremer Nantes PDG-RBE-EMH, 0" w:date="2024-03-22T10:17:00Z">
        <w:r>
          <w:rPr>
            <w:rFonts w:ascii="Arial" w:hAnsi="Arial" w:cs="Arial"/>
            <w:color w:val="333333"/>
            <w:shd w:val="clear" w:color="auto" w:fill="FFFFFF"/>
          </w:rPr>
          <w:t xml:space="preserve">à </w:t>
        </w:r>
        <w:r w:rsidR="003F3032">
          <w:rPr>
            <w:rFonts w:ascii="Arial" w:hAnsi="Arial" w:cs="Arial"/>
            <w:color w:val="333333"/>
            <w:shd w:val="clear" w:color="auto" w:fill="FFFFFF"/>
          </w:rPr>
          <w:t xml:space="preserve">chaque variable de sortie du modèle </w:t>
        </w:r>
      </w:ins>
      <w:ins w:id="53" w:author="Stephanie MAHEVAS, Ifremer Nantes PDG-RBE-EMH, 0" w:date="2024-03-22T11:00:00Z">
        <w:r w:rsidR="003612F7">
          <w:rPr>
            <w:rFonts w:ascii="Arial" w:hAnsi="Arial" w:cs="Arial"/>
            <w:color w:val="333333"/>
            <w:shd w:val="clear" w:color="auto" w:fill="FFFFFF"/>
          </w:rPr>
          <w:t>(biomasse, biomasse de géniteurs et</w:t>
        </w:r>
        <w:del w:id="54" w:author="Constance BAU" w:date="2024-03-25T15:17:00Z">
          <w:r w:rsidR="003612F7" w:rsidDel="002C688C">
            <w:rPr>
              <w:rFonts w:ascii="Arial" w:hAnsi="Arial" w:cs="Arial"/>
              <w:color w:val="333333"/>
              <w:shd w:val="clear" w:color="auto" w:fill="FFFFFF"/>
            </w:rPr>
            <w:delText xml:space="preserve"> </w:delText>
          </w:r>
        </w:del>
        <w:r w:rsidR="003612F7">
          <w:rPr>
            <w:rFonts w:ascii="Arial" w:hAnsi="Arial" w:cs="Arial"/>
            <w:color w:val="333333"/>
            <w:shd w:val="clear" w:color="auto" w:fill="FFFFFF"/>
          </w:rPr>
          <w:t xml:space="preserve"> captures) </w:t>
        </w:r>
      </w:ins>
      <w:ins w:id="55" w:author="Stephanie MAHEVAS, Ifremer Nantes PDG-RBE-EMH, 0" w:date="2024-03-22T10:17:00Z">
        <w:r w:rsidR="003F3032">
          <w:rPr>
            <w:rFonts w:ascii="Arial" w:hAnsi="Arial" w:cs="Arial"/>
            <w:color w:val="333333"/>
            <w:shd w:val="clear" w:color="auto" w:fill="FFFFFF"/>
          </w:rPr>
          <w:t xml:space="preserve">et </w:t>
        </w:r>
        <w:r>
          <w:rPr>
            <w:rFonts w:ascii="Arial" w:hAnsi="Arial" w:cs="Arial"/>
            <w:color w:val="333333"/>
            <w:shd w:val="clear" w:color="auto" w:fill="FFFFFF"/>
          </w:rPr>
          <w:t xml:space="preserve"> </w:t>
        </w:r>
      </w:ins>
      <w:del w:id="56" w:author="Stephanie MAHEVAS, Ifremer Nantes PDG-RBE-EMH, 0" w:date="2024-03-22T10:17:00Z">
        <w:r w:rsidR="003268E3" w:rsidDel="003F3032">
          <w:rPr>
            <w:rFonts w:ascii="Arial" w:hAnsi="Arial" w:cs="Arial"/>
            <w:color w:val="333333"/>
            <w:shd w:val="clear" w:color="auto" w:fill="FFFFFF"/>
          </w:rPr>
          <w:delText xml:space="preserve">avec les données de notre modèle puis nous avons </w:delText>
        </w:r>
      </w:del>
      <w:r w:rsidR="003268E3">
        <w:rPr>
          <w:rFonts w:ascii="Arial" w:hAnsi="Arial" w:cs="Arial"/>
          <w:color w:val="333333"/>
          <w:shd w:val="clear" w:color="auto" w:fill="FFFFFF"/>
        </w:rPr>
        <w:t xml:space="preserve">estimé les indices de Sobol totaux </w:t>
      </w:r>
      <w:del w:id="57" w:author="Stephanie MAHEVAS, Ifremer Nantes PDG-RBE-EMH, 0" w:date="2024-03-22T10:17:00Z">
        <w:r w:rsidR="003268E3" w:rsidDel="003F3032">
          <w:rPr>
            <w:rFonts w:ascii="Arial" w:hAnsi="Arial" w:cs="Arial"/>
            <w:color w:val="333333"/>
            <w:shd w:val="clear" w:color="auto" w:fill="FFFFFF"/>
          </w:rPr>
          <w:delText xml:space="preserve">sur ce random forest </w:delText>
        </w:r>
      </w:del>
      <w:r w:rsidR="003268E3">
        <w:rPr>
          <w:rFonts w:ascii="Arial" w:hAnsi="Arial" w:cs="Arial"/>
          <w:color w:val="333333"/>
          <w:shd w:val="clear" w:color="auto" w:fill="FFFFFF"/>
        </w:rPr>
        <w:t xml:space="preserve">avec l’algorithme Sobol-MDA.  </w:t>
      </w:r>
    </w:p>
    <w:p w14:paraId="2E78D654" w14:textId="6D774A10" w:rsidR="006276ED" w:rsidRDefault="003268E3" w:rsidP="003268E3">
      <w:pPr>
        <w:rPr>
          <w:ins w:id="58" w:author="Stephanie MAHEVAS, Ifremer Nantes PDG-RBE-EMH, 0" w:date="2024-03-22T11:03:00Z"/>
          <w:rFonts w:ascii="Arial" w:hAnsi="Arial" w:cs="Arial"/>
          <w:color w:val="333333"/>
          <w:shd w:val="clear" w:color="auto" w:fill="FFFFFF"/>
        </w:rPr>
      </w:pPr>
      <w:r w:rsidRPr="002C688C">
        <w:rPr>
          <w:rFonts w:ascii="Arial" w:hAnsi="Arial" w:cs="Arial"/>
          <w:color w:val="333333"/>
          <w:shd w:val="clear" w:color="auto" w:fill="FFFFFF"/>
        </w:rPr>
        <w:t>Tout d’abord,</w:t>
      </w:r>
      <w:ins w:id="59" w:author="Constance BAU" w:date="2024-03-25T14:28:00Z">
        <w:r w:rsidR="00E94D30" w:rsidRPr="002C688C">
          <w:rPr>
            <w:rFonts w:ascii="Arial" w:hAnsi="Arial" w:cs="Arial"/>
            <w:color w:val="333333"/>
            <w:shd w:val="clear" w:color="auto" w:fill="FFFFFF"/>
          </w:rPr>
          <w:t xml:space="preserve"> en se basant sur </w:t>
        </w:r>
      </w:ins>
      <w:ins w:id="60" w:author="Constance BAU" w:date="2024-03-25T14:29:00Z">
        <w:r w:rsidR="00E94D30" w:rsidRPr="002C688C">
          <w:rPr>
            <w:rFonts w:ascii="Arial" w:hAnsi="Arial" w:cs="Arial"/>
            <w:color w:val="333333"/>
            <w:shd w:val="clear" w:color="auto" w:fill="FFFFFF"/>
          </w:rPr>
          <w:t xml:space="preserve">le </w:t>
        </w:r>
        <w:r w:rsidR="00E94D30" w:rsidRPr="002C688C">
          <w:rPr>
            <w:rStyle w:val="mi"/>
            <w:rFonts w:ascii="Arial" w:hAnsi="Arial" w:cs="Arial"/>
            <w:i/>
            <w:iCs/>
            <w:rPrChange w:id="61" w:author="Constance BAU" w:date="2024-03-25T15:18:00Z">
              <w:rPr>
                <w:rStyle w:val="mi"/>
                <w:rFonts w:ascii="MathJax_Math" w:hAnsi="MathJax_Math"/>
                <w:i/>
                <w:iCs/>
                <w:sz w:val="29"/>
                <w:szCs w:val="29"/>
              </w:rPr>
            </w:rPrChange>
          </w:rPr>
          <w:t>R</w:t>
        </w:r>
      </w:ins>
      <w:ins w:id="62" w:author="Constance BAU" w:date="2024-03-25T15:20:00Z">
        <w:r w:rsidR="002C688C">
          <w:rPr>
            <w:rStyle w:val="mi"/>
            <w:rFonts w:ascii="Arial" w:hAnsi="Arial" w:cs="Arial"/>
            <w:i/>
            <w:iCs/>
          </w:rPr>
          <w:t>²</w:t>
        </w:r>
      </w:ins>
      <w:ins w:id="63" w:author="Constance BAU" w:date="2024-03-25T14:29:00Z">
        <w:r w:rsidR="00E94D30" w:rsidRPr="002C688C">
          <w:rPr>
            <w:rFonts w:ascii="Arial" w:hAnsi="Arial" w:cs="Arial"/>
            <w:rPrChange w:id="64" w:author="Constance BAU" w:date="2024-03-25T15:18:00Z">
              <w:rPr/>
            </w:rPrChange>
          </w:rPr>
          <w:t>, le coefficient de corrélation partielle qui correspond au pouvoir descriptif ou explicatif d’un métamodèle,</w:t>
        </w:r>
      </w:ins>
      <w:r w:rsidRPr="002C688C">
        <w:rPr>
          <w:rFonts w:ascii="Arial" w:hAnsi="Arial" w:cs="Arial"/>
          <w:color w:val="333333"/>
          <w:shd w:val="clear" w:color="auto" w:fill="FFFFFF"/>
        </w:rPr>
        <w:t xml:space="preserve"> on note que </w:t>
      </w:r>
      <w:r w:rsidRPr="002C688C">
        <w:rPr>
          <w:rFonts w:ascii="Arial" w:hAnsi="Arial" w:cs="Arial"/>
          <w:color w:val="333333"/>
          <w:shd w:val="clear" w:color="auto" w:fill="FFFFFF"/>
          <w:rPrChange w:id="65" w:author="Constance BAU" w:date="2024-03-25T15:18:00Z">
            <w:rPr>
              <w:rFonts w:ascii="Helvetica" w:hAnsi="Helvetica" w:cs="Helvetica"/>
              <w:color w:val="333333"/>
              <w:sz w:val="21"/>
              <w:szCs w:val="21"/>
              <w:shd w:val="clear" w:color="auto" w:fill="FFFFFF"/>
            </w:rPr>
          </w:rPrChange>
        </w:rPr>
        <w:t>le</w:t>
      </w:r>
      <w:ins w:id="66" w:author="Stephanie MAHEVAS, Ifremer Nantes PDG-RBE-EMH, 0" w:date="2024-03-22T11:00:00Z">
        <w:r w:rsidR="003612F7" w:rsidRPr="002C688C">
          <w:rPr>
            <w:rFonts w:ascii="Arial" w:hAnsi="Arial" w:cs="Arial"/>
            <w:color w:val="333333"/>
            <w:shd w:val="clear" w:color="auto" w:fill="FFFFFF"/>
            <w:rPrChange w:id="67" w:author="Constance BAU" w:date="2024-03-25T15:18:00Z">
              <w:rPr>
                <w:rFonts w:ascii="Helvetica" w:hAnsi="Helvetica" w:cs="Helvetica"/>
                <w:color w:val="333333"/>
                <w:sz w:val="21"/>
                <w:szCs w:val="21"/>
                <w:shd w:val="clear" w:color="auto" w:fill="FFFFFF"/>
              </w:rPr>
            </w:rPrChange>
          </w:rPr>
          <w:t>s 3</w:t>
        </w:r>
      </w:ins>
      <w:r w:rsidRPr="002C688C">
        <w:rPr>
          <w:rFonts w:ascii="Arial" w:hAnsi="Arial" w:cs="Arial"/>
          <w:color w:val="333333"/>
          <w:shd w:val="clear" w:color="auto" w:fill="FFFFFF"/>
          <w:rPrChange w:id="68" w:author="Constance BAU" w:date="2024-03-25T15:18:00Z">
            <w:rPr>
              <w:rFonts w:ascii="Helvetica" w:hAnsi="Helvetica" w:cs="Helvetica"/>
              <w:color w:val="333333"/>
              <w:sz w:val="21"/>
              <w:szCs w:val="21"/>
              <w:shd w:val="clear" w:color="auto" w:fill="FFFFFF"/>
            </w:rPr>
          </w:rPrChange>
        </w:rPr>
        <w:t xml:space="preserve"> random forest</w:t>
      </w:r>
      <w:ins w:id="69" w:author="Stephanie MAHEVAS, Ifremer Nantes PDG-RBE-EMH, 0" w:date="2024-03-22T11:00:00Z">
        <w:r w:rsidR="003612F7" w:rsidRPr="002C688C">
          <w:rPr>
            <w:rFonts w:ascii="Arial" w:hAnsi="Arial" w:cs="Arial"/>
            <w:color w:val="333333"/>
            <w:shd w:val="clear" w:color="auto" w:fill="FFFFFF"/>
            <w:rPrChange w:id="70" w:author="Constance BAU" w:date="2024-03-25T15:18:00Z">
              <w:rPr>
                <w:rFonts w:ascii="Helvetica" w:hAnsi="Helvetica" w:cs="Helvetica"/>
                <w:color w:val="333333"/>
                <w:sz w:val="21"/>
                <w:szCs w:val="21"/>
                <w:shd w:val="clear" w:color="auto" w:fill="FFFFFF"/>
              </w:rPr>
            </w:rPrChange>
          </w:rPr>
          <w:t>s</w:t>
        </w:r>
      </w:ins>
      <w:r w:rsidRPr="002C688C">
        <w:rPr>
          <w:rFonts w:ascii="Arial" w:hAnsi="Arial" w:cs="Arial"/>
          <w:color w:val="333333"/>
          <w:shd w:val="clear" w:color="auto" w:fill="FFFFFF"/>
          <w:rPrChange w:id="71" w:author="Constance BAU" w:date="2024-03-25T15:18:00Z">
            <w:rPr>
              <w:rFonts w:ascii="Helvetica" w:hAnsi="Helvetica" w:cs="Helvetica"/>
              <w:color w:val="333333"/>
              <w:sz w:val="21"/>
              <w:szCs w:val="21"/>
              <w:shd w:val="clear" w:color="auto" w:fill="FFFFFF"/>
            </w:rPr>
          </w:rPrChange>
        </w:rPr>
        <w:t xml:space="preserve"> </w:t>
      </w:r>
      <w:ins w:id="72" w:author="Stephanie MAHEVAS, Ifremer Nantes PDG-RBE-EMH, 0" w:date="2024-03-22T10:59:00Z">
        <w:r w:rsidR="003612F7" w:rsidRPr="002C688C">
          <w:rPr>
            <w:rFonts w:ascii="Arial" w:hAnsi="Arial" w:cs="Arial"/>
            <w:color w:val="333333"/>
            <w:shd w:val="clear" w:color="auto" w:fill="FFFFFF"/>
            <w:rPrChange w:id="73" w:author="Constance BAU" w:date="2024-03-25T15:18:00Z">
              <w:rPr>
                <w:rFonts w:ascii="Helvetica" w:hAnsi="Helvetica" w:cs="Helvetica"/>
                <w:color w:val="333333"/>
                <w:sz w:val="21"/>
                <w:szCs w:val="21"/>
                <w:shd w:val="clear" w:color="auto" w:fill="FFFFFF"/>
              </w:rPr>
            </w:rPrChange>
          </w:rPr>
          <w:t>s’</w:t>
        </w:r>
      </w:ins>
      <w:r w:rsidRPr="002C688C">
        <w:rPr>
          <w:rFonts w:ascii="Arial" w:hAnsi="Arial" w:cs="Arial"/>
          <w:color w:val="333333"/>
          <w:shd w:val="clear" w:color="auto" w:fill="FFFFFF"/>
          <w:rPrChange w:id="74" w:author="Constance BAU" w:date="2024-03-25T15:18:00Z">
            <w:rPr>
              <w:rFonts w:ascii="Helvetica" w:hAnsi="Helvetica" w:cs="Helvetica"/>
              <w:color w:val="333333"/>
              <w:sz w:val="21"/>
              <w:szCs w:val="21"/>
              <w:shd w:val="clear" w:color="auto" w:fill="FFFFFF"/>
            </w:rPr>
          </w:rPrChange>
        </w:rPr>
        <w:t>ajuste</w:t>
      </w:r>
      <w:ins w:id="75" w:author="Stephanie MAHEVAS, Ifremer Nantes PDG-RBE-EMH, 0" w:date="2024-03-22T11:00:00Z">
        <w:r w:rsidR="003612F7" w:rsidRPr="002C688C">
          <w:rPr>
            <w:rFonts w:ascii="Arial" w:hAnsi="Arial" w:cs="Arial"/>
            <w:color w:val="333333"/>
            <w:shd w:val="clear" w:color="auto" w:fill="FFFFFF"/>
            <w:rPrChange w:id="76" w:author="Constance BAU" w:date="2024-03-25T15:18:00Z">
              <w:rPr>
                <w:rFonts w:ascii="Helvetica" w:hAnsi="Helvetica" w:cs="Helvetica"/>
                <w:color w:val="333333"/>
                <w:sz w:val="21"/>
                <w:szCs w:val="21"/>
                <w:shd w:val="clear" w:color="auto" w:fill="FFFFFF"/>
              </w:rPr>
            </w:rPrChange>
          </w:rPr>
          <w:t>nt</w:t>
        </w:r>
      </w:ins>
      <w:r w:rsidRPr="002C688C">
        <w:rPr>
          <w:rFonts w:ascii="Arial" w:hAnsi="Arial" w:cs="Arial"/>
          <w:color w:val="333333"/>
          <w:shd w:val="clear" w:color="auto" w:fill="FFFFFF"/>
          <w:rPrChange w:id="77" w:author="Constance BAU" w:date="2024-03-25T15:18:00Z">
            <w:rPr>
              <w:rFonts w:ascii="Helvetica" w:hAnsi="Helvetica" w:cs="Helvetica"/>
              <w:color w:val="333333"/>
              <w:sz w:val="21"/>
              <w:szCs w:val="21"/>
              <w:shd w:val="clear" w:color="auto" w:fill="FFFFFF"/>
            </w:rPr>
          </w:rPrChange>
        </w:rPr>
        <w:t xml:space="preserve"> bien </w:t>
      </w:r>
      <w:del w:id="78" w:author="Stephanie MAHEVAS, Ifremer Nantes PDG-RBE-EMH, 0" w:date="2024-03-22T10:59:00Z">
        <w:r w:rsidRPr="002C688C" w:rsidDel="003612F7">
          <w:rPr>
            <w:rFonts w:ascii="Arial" w:hAnsi="Arial" w:cs="Arial"/>
            <w:color w:val="333333"/>
            <w:shd w:val="clear" w:color="auto" w:fill="FFFFFF"/>
            <w:rPrChange w:id="79" w:author="Constance BAU" w:date="2024-03-25T15:18:00Z">
              <w:rPr>
                <w:rFonts w:ascii="Helvetica" w:hAnsi="Helvetica" w:cs="Helvetica"/>
                <w:color w:val="333333"/>
                <w:sz w:val="21"/>
                <w:szCs w:val="21"/>
                <w:shd w:val="clear" w:color="auto" w:fill="FFFFFF"/>
              </w:rPr>
            </w:rPrChange>
          </w:rPr>
          <w:delText>notre modèle</w:delText>
        </w:r>
      </w:del>
      <w:ins w:id="80" w:author="Stephanie MAHEVAS, Ifremer Nantes PDG-RBE-EMH, 0" w:date="2024-03-22T11:00:00Z">
        <w:del w:id="81" w:author="Constance BAU" w:date="2024-03-25T14:28:00Z">
          <w:r w:rsidR="003612F7" w:rsidRPr="002C688C" w:rsidDel="00E94D30">
            <w:rPr>
              <w:rFonts w:ascii="Arial" w:hAnsi="Arial" w:cs="Arial"/>
              <w:color w:val="333333"/>
              <w:shd w:val="clear" w:color="auto" w:fill="FFFFFF"/>
              <w:rPrChange w:id="82" w:author="Constance BAU" w:date="2024-03-25T15:18:00Z">
                <w:rPr>
                  <w:rFonts w:ascii="Helvetica" w:hAnsi="Helvetica" w:cs="Helvetica"/>
                  <w:color w:val="333333"/>
                  <w:sz w:val="21"/>
                  <w:szCs w:val="21"/>
                  <w:shd w:val="clear" w:color="auto" w:fill="FFFFFF"/>
                </w:rPr>
              </w:rPrChange>
            </w:rPr>
            <w:delText>(ajouter sur la base de quel critère)</w:delText>
          </w:r>
        </w:del>
      </w:ins>
      <w:r w:rsidRPr="002C688C">
        <w:rPr>
          <w:rFonts w:ascii="Arial" w:hAnsi="Arial" w:cs="Arial"/>
          <w:color w:val="333333"/>
          <w:shd w:val="clear" w:color="auto" w:fill="FFFFFF"/>
          <w:rPrChange w:id="83" w:author="Constance BAU" w:date="2024-03-25T15:18:00Z">
            <w:rPr>
              <w:rFonts w:ascii="Helvetica" w:hAnsi="Helvetica" w:cs="Helvetica"/>
              <w:color w:val="333333"/>
              <w:sz w:val="21"/>
              <w:szCs w:val="21"/>
              <w:shd w:val="clear" w:color="auto" w:fill="FFFFFF"/>
            </w:rPr>
          </w:rPrChange>
        </w:rPr>
        <w:t xml:space="preserve">. </w:t>
      </w:r>
      <w:r w:rsidRPr="002C688C">
        <w:rPr>
          <w:rFonts w:ascii="Arial" w:hAnsi="Arial" w:cs="Arial"/>
          <w:color w:val="333333"/>
          <w:shd w:val="clear" w:color="auto" w:fill="FFFFFF"/>
        </w:rPr>
        <w:t>On remarque ensuite que le classement des paramètres par ordre d’influence change en fonction de la sortie étudiée</w:t>
      </w:r>
      <w:del w:id="84" w:author="Stephanie MAHEVAS, Ifremer Nantes PDG-RBE-EMH, 0" w:date="2024-03-22T11:00:00Z">
        <w:r w:rsidRPr="002C688C" w:rsidDel="003612F7">
          <w:rPr>
            <w:rFonts w:ascii="Arial" w:hAnsi="Arial" w:cs="Arial"/>
            <w:color w:val="333333"/>
            <w:shd w:val="clear" w:color="auto" w:fill="FFFFFF"/>
          </w:rPr>
          <w:delText xml:space="preserve"> (biomasse, biomasse féconde ou captures)</w:delText>
        </w:r>
      </w:del>
      <w:r w:rsidRPr="002C688C">
        <w:rPr>
          <w:rFonts w:ascii="Arial" w:hAnsi="Arial" w:cs="Arial"/>
          <w:color w:val="333333"/>
          <w:shd w:val="clear" w:color="auto" w:fill="FFFFFF"/>
        </w:rPr>
        <w:t>. De plus, il évolue en fonction des années, par exemple, pour la biomasse, la fécondité est 4</w:t>
      </w:r>
      <w:r w:rsidRPr="002C688C">
        <w:rPr>
          <w:rFonts w:ascii="Arial" w:hAnsi="Arial" w:cs="Arial"/>
          <w:color w:val="333333"/>
          <w:shd w:val="clear" w:color="auto" w:fill="FFFFFF"/>
          <w:vertAlign w:val="superscript"/>
        </w:rPr>
        <w:t>ème</w:t>
      </w:r>
      <w:r w:rsidRPr="002C688C">
        <w:rPr>
          <w:rFonts w:ascii="Arial" w:hAnsi="Arial" w:cs="Arial"/>
          <w:color w:val="333333"/>
          <w:shd w:val="clear" w:color="auto" w:fill="FFFFFF"/>
        </w:rPr>
        <w:t xml:space="preserve"> sur 5 la 1</w:t>
      </w:r>
      <w:r w:rsidRPr="002C688C">
        <w:rPr>
          <w:rFonts w:ascii="Arial" w:hAnsi="Arial" w:cs="Arial"/>
          <w:color w:val="333333"/>
          <w:shd w:val="clear" w:color="auto" w:fill="FFFFFF"/>
          <w:vertAlign w:val="superscript"/>
        </w:rPr>
        <w:t>ère</w:t>
      </w:r>
      <w:r w:rsidRPr="002C688C">
        <w:rPr>
          <w:rFonts w:ascii="Arial" w:hAnsi="Arial" w:cs="Arial"/>
          <w:color w:val="333333"/>
          <w:shd w:val="clear" w:color="auto" w:fill="FFFFFF"/>
        </w:rPr>
        <w:t xml:space="preserve"> année (peu d’influence) mais elle est 2</w:t>
      </w:r>
      <w:r w:rsidRPr="002C688C">
        <w:rPr>
          <w:rFonts w:ascii="Arial" w:hAnsi="Arial" w:cs="Arial"/>
          <w:color w:val="333333"/>
          <w:shd w:val="clear" w:color="auto" w:fill="FFFFFF"/>
          <w:vertAlign w:val="superscript"/>
        </w:rPr>
        <w:t>ème</w:t>
      </w:r>
      <w:r w:rsidRPr="002C688C">
        <w:rPr>
          <w:rFonts w:ascii="Arial" w:hAnsi="Arial" w:cs="Arial"/>
          <w:color w:val="333333"/>
          <w:shd w:val="clear" w:color="auto" w:fill="FFFFFF"/>
        </w:rPr>
        <w:t xml:space="preserve"> sur 5 la 4</w:t>
      </w:r>
      <w:r w:rsidRPr="002C688C">
        <w:rPr>
          <w:rFonts w:ascii="Arial" w:hAnsi="Arial" w:cs="Arial"/>
          <w:color w:val="333333"/>
          <w:shd w:val="clear" w:color="auto" w:fill="FFFFFF"/>
          <w:vertAlign w:val="superscript"/>
        </w:rPr>
        <w:t>ème</w:t>
      </w:r>
      <w:r w:rsidRPr="002C688C">
        <w:rPr>
          <w:rFonts w:ascii="Arial" w:hAnsi="Arial" w:cs="Arial"/>
          <w:color w:val="333333"/>
          <w:shd w:val="clear" w:color="auto" w:fill="FFFFFF"/>
        </w:rPr>
        <w:t xml:space="preserve"> année (nettement plus influente). Ce qui peut s’expliquer par le fait </w:t>
      </w:r>
      <w:ins w:id="85" w:author="Stephanie MAHEVAS, Ifremer Nantes PDG-RBE-EMH, 0" w:date="2024-03-22T11:02:00Z">
        <w:r w:rsidR="003612F7" w:rsidRPr="002C688C">
          <w:rPr>
            <w:rFonts w:ascii="Arial" w:hAnsi="Arial" w:cs="Arial"/>
            <w:color w:val="333333"/>
            <w:shd w:val="clear" w:color="auto" w:fill="FFFFFF"/>
          </w:rPr>
          <w:t xml:space="preserve">que la première année de simulation est caractérisée par une très forte abondance </w:t>
        </w:r>
      </w:ins>
      <w:del w:id="86" w:author="Stephanie MAHEVAS, Ifremer Nantes PDG-RBE-EMH, 0" w:date="2024-03-22T11:03:00Z">
        <w:r w:rsidRPr="002C688C" w:rsidDel="003612F7">
          <w:rPr>
            <w:rFonts w:ascii="Arial" w:hAnsi="Arial" w:cs="Arial"/>
            <w:color w:val="333333"/>
            <w:shd w:val="clear" w:color="auto" w:fill="FFFFFF"/>
          </w:rPr>
          <w:delText>que le poids de</w:delText>
        </w:r>
      </w:del>
      <w:ins w:id="87" w:author="Stephanie MAHEVAS, Ifremer Nantes PDG-RBE-EMH, 0" w:date="2024-03-22T11:03:00Z">
        <w:r w:rsidR="003612F7" w:rsidRPr="002C688C">
          <w:rPr>
            <w:rFonts w:ascii="Arial" w:hAnsi="Arial" w:cs="Arial"/>
            <w:color w:val="333333"/>
            <w:shd w:val="clear" w:color="auto" w:fill="FFFFFF"/>
          </w:rPr>
          <w:t xml:space="preserve"> de</w:t>
        </w:r>
      </w:ins>
      <w:ins w:id="88" w:author="Stephanie MAHEVAS, Ifremer Nantes PDG-RBE-EMH, 0" w:date="2024-03-22T11:01:00Z">
        <w:r w:rsidR="003612F7" w:rsidRPr="002C688C">
          <w:rPr>
            <w:rFonts w:ascii="Arial" w:hAnsi="Arial" w:cs="Arial"/>
            <w:color w:val="333333"/>
            <w:shd w:val="clear" w:color="auto" w:fill="FFFFFF"/>
          </w:rPr>
          <w:t xml:space="preserve"> jeunes langoustines de l’année (recrutement)</w:t>
        </w:r>
      </w:ins>
      <w:del w:id="89" w:author="Stephanie MAHEVAS, Ifremer Nantes PDG-RBE-EMH, 0" w:date="2024-03-22T11:01:00Z">
        <w:r w:rsidRPr="002C688C" w:rsidDel="003612F7">
          <w:rPr>
            <w:rFonts w:ascii="Arial" w:hAnsi="Arial" w:cs="Arial"/>
            <w:color w:val="333333"/>
            <w:shd w:val="clear" w:color="auto" w:fill="FFFFFF"/>
          </w:rPr>
          <w:delText xml:space="preserve">s nouveaux nés </w:delText>
        </w:r>
      </w:del>
      <w:ins w:id="90" w:author="Stephanie MAHEVAS, Ifremer Nantes PDG-RBE-EMH, 0" w:date="2024-03-22T11:01:00Z">
        <w:r w:rsidR="003612F7" w:rsidRPr="002C688C">
          <w:rPr>
            <w:rFonts w:ascii="Arial" w:hAnsi="Arial" w:cs="Arial"/>
            <w:color w:val="333333"/>
            <w:shd w:val="clear" w:color="auto" w:fill="FFFFFF"/>
          </w:rPr>
          <w:t xml:space="preserve"> </w:t>
        </w:r>
      </w:ins>
      <w:ins w:id="91" w:author="Stephanie MAHEVAS, Ifremer Nantes PDG-RBE-EMH, 0" w:date="2024-03-22T11:03:00Z">
        <w:r w:rsidR="003612F7" w:rsidRPr="002C688C">
          <w:rPr>
            <w:rFonts w:ascii="Arial" w:hAnsi="Arial" w:cs="Arial"/>
            <w:color w:val="333333"/>
            <w:shd w:val="clear" w:color="auto" w:fill="FFFFFF"/>
          </w:rPr>
          <w:t xml:space="preserve">dont le poids </w:t>
        </w:r>
      </w:ins>
      <w:r w:rsidRPr="002C688C">
        <w:rPr>
          <w:rFonts w:ascii="Arial" w:hAnsi="Arial" w:cs="Arial"/>
          <w:color w:val="333333"/>
          <w:shd w:val="clear" w:color="auto" w:fill="FFFFFF"/>
        </w:rPr>
        <w:t>augmente</w:t>
      </w:r>
      <w:del w:id="92" w:author="Constance BAU" w:date="2024-03-25T15:19:00Z">
        <w:r w:rsidRPr="002C688C" w:rsidDel="002C688C">
          <w:rPr>
            <w:rFonts w:ascii="Arial" w:hAnsi="Arial" w:cs="Arial"/>
            <w:color w:val="333333"/>
            <w:shd w:val="clear" w:color="auto" w:fill="FFFFFF"/>
          </w:rPr>
          <w:delText>nt</w:delText>
        </w:r>
      </w:del>
      <w:r w:rsidRPr="002C688C">
        <w:rPr>
          <w:rFonts w:ascii="Arial" w:hAnsi="Arial" w:cs="Arial"/>
          <w:color w:val="333333"/>
          <w:shd w:val="clear" w:color="auto" w:fill="FFFFFF"/>
        </w:rPr>
        <w:t xml:space="preserve"> avec le temps</w:t>
      </w:r>
      <w:r>
        <w:rPr>
          <w:rFonts w:ascii="Arial" w:hAnsi="Arial" w:cs="Arial"/>
          <w:color w:val="333333"/>
          <w:shd w:val="clear" w:color="auto" w:fill="FFFFFF"/>
        </w:rPr>
        <w:t xml:space="preserve">. </w:t>
      </w:r>
    </w:p>
    <w:p w14:paraId="2F365C9F" w14:textId="14613EA7" w:rsidR="006276ED" w:rsidRDefault="006276ED" w:rsidP="003268E3">
      <w:pPr>
        <w:rPr>
          <w:ins w:id="93" w:author="Stephanie MAHEVAS, Ifremer Nantes PDG-RBE-EMH, 0" w:date="2024-03-22T11:04:00Z"/>
          <w:rFonts w:ascii="Arial" w:hAnsi="Arial" w:cs="Arial"/>
          <w:color w:val="333333"/>
          <w:shd w:val="clear" w:color="auto" w:fill="FFFFFF"/>
        </w:rPr>
      </w:pPr>
      <w:ins w:id="94" w:author="Stephanie MAHEVAS, Ifremer Nantes PDG-RBE-EMH, 0" w:date="2024-03-22T11:03:00Z">
        <w:r>
          <w:rPr>
            <w:rFonts w:ascii="Arial" w:hAnsi="Arial" w:cs="Arial"/>
            <w:color w:val="333333"/>
            <w:shd w:val="clear" w:color="auto" w:fill="FFFFFF"/>
          </w:rPr>
          <w:t>Pour évaluer l’erreur que l’on aurait pu faire en ne prenant pas en compte la dépendance entre les paramètre</w:t>
        </w:r>
      </w:ins>
      <w:ins w:id="95" w:author="Constance BAU" w:date="2024-03-25T15:20:00Z">
        <w:r w:rsidR="002C688C">
          <w:rPr>
            <w:rFonts w:ascii="Arial" w:hAnsi="Arial" w:cs="Arial"/>
            <w:color w:val="333333"/>
            <w:shd w:val="clear" w:color="auto" w:fill="FFFFFF"/>
          </w:rPr>
          <w:t>s</w:t>
        </w:r>
      </w:ins>
      <w:ins w:id="96" w:author="Constance BAU" w:date="2024-03-25T14:29:00Z">
        <w:r w:rsidR="00E94D30">
          <w:rPr>
            <w:rFonts w:ascii="Arial" w:hAnsi="Arial" w:cs="Arial"/>
            <w:color w:val="333333"/>
            <w:shd w:val="clear" w:color="auto" w:fill="FFFFFF"/>
          </w:rPr>
          <w:t xml:space="preserve">, </w:t>
        </w:r>
      </w:ins>
      <w:ins w:id="97" w:author="Stephanie MAHEVAS, Ifremer Nantes PDG-RBE-EMH, 0" w:date="2024-03-22T11:03:00Z">
        <w:del w:id="98" w:author="Constance BAU" w:date="2024-03-25T14:29:00Z">
          <w:r w:rsidDel="00E94D30">
            <w:rPr>
              <w:rFonts w:ascii="Arial" w:hAnsi="Arial" w:cs="Arial"/>
              <w:color w:val="333333"/>
              <w:shd w:val="clear" w:color="auto" w:fill="FFFFFF"/>
            </w:rPr>
            <w:delText xml:space="preserve">, </w:delText>
          </w:r>
        </w:del>
      </w:ins>
      <w:ins w:id="99" w:author="Stephanie MAHEVAS, Ifremer Nantes PDG-RBE-EMH, 0" w:date="2024-03-22T11:04:00Z">
        <w:del w:id="100" w:author="Constance BAU" w:date="2024-03-25T14:29:00Z">
          <w:r w:rsidDel="00E94D30">
            <w:rPr>
              <w:rFonts w:ascii="Arial" w:hAnsi="Arial" w:cs="Arial"/>
              <w:color w:val="333333"/>
              <w:shd w:val="clear" w:color="auto" w:fill="FFFFFF"/>
            </w:rPr>
            <w:delText>…</w:delText>
          </w:r>
        </w:del>
      </w:ins>
      <w:del w:id="101" w:author="Constance BAU" w:date="2024-03-25T14:29:00Z">
        <w:r w:rsidR="003268E3" w:rsidDel="00E94D30">
          <w:rPr>
            <w:rFonts w:ascii="Arial" w:hAnsi="Arial" w:cs="Arial"/>
            <w:color w:val="333333"/>
            <w:shd w:val="clear" w:color="auto" w:fill="FFFFFF"/>
          </w:rPr>
          <w:delText xml:space="preserve">Par ailleurs, </w:delText>
        </w:r>
      </w:del>
      <w:r w:rsidR="003268E3">
        <w:rPr>
          <w:rFonts w:ascii="Arial" w:hAnsi="Arial" w:cs="Arial"/>
          <w:color w:val="333333"/>
          <w:shd w:val="clear" w:color="auto" w:fill="FFFFFF"/>
        </w:rPr>
        <w:t>nous avons aussi calculé les indices de sensibilité pour des données dont les paramètres d’entrée sont indépendants</w:t>
      </w:r>
      <w:ins w:id="102" w:author="Constance BAU" w:date="2024-03-25T14:30:00Z">
        <w:r w:rsidR="00FB173E">
          <w:rPr>
            <w:rFonts w:ascii="Arial" w:hAnsi="Arial" w:cs="Arial"/>
            <w:color w:val="333333"/>
            <w:shd w:val="clear" w:color="auto" w:fill="FFFFFF"/>
          </w:rPr>
          <w:t>.</w:t>
        </w:r>
      </w:ins>
      <w:del w:id="103" w:author="Constance BAU" w:date="2024-03-25T14:30:00Z">
        <w:r w:rsidR="003268E3" w:rsidDel="00FB173E">
          <w:rPr>
            <w:rFonts w:ascii="Arial" w:hAnsi="Arial" w:cs="Arial"/>
            <w:color w:val="333333"/>
            <w:shd w:val="clear" w:color="auto" w:fill="FFFFFF"/>
          </w:rPr>
          <w:delText xml:space="preserve"> et</w:delText>
        </w:r>
      </w:del>
      <w:r w:rsidR="003268E3">
        <w:rPr>
          <w:rFonts w:ascii="Arial" w:hAnsi="Arial" w:cs="Arial"/>
          <w:color w:val="333333"/>
          <w:shd w:val="clear" w:color="auto" w:fill="FFFFFF"/>
        </w:rPr>
        <w:t xml:space="preserve"> </w:t>
      </w:r>
      <w:ins w:id="104" w:author="Constance BAU" w:date="2024-03-25T14:30:00Z">
        <w:r w:rsidR="00FB173E">
          <w:rPr>
            <w:rFonts w:ascii="Arial" w:hAnsi="Arial" w:cs="Arial"/>
            <w:color w:val="333333"/>
            <w:shd w:val="clear" w:color="auto" w:fill="FFFFFF"/>
          </w:rPr>
          <w:t>N</w:t>
        </w:r>
      </w:ins>
      <w:del w:id="105" w:author="Constance BAU" w:date="2024-03-25T14:30:00Z">
        <w:r w:rsidR="003268E3" w:rsidDel="00FB173E">
          <w:rPr>
            <w:rFonts w:ascii="Arial" w:hAnsi="Arial" w:cs="Arial"/>
            <w:color w:val="333333"/>
            <w:shd w:val="clear" w:color="auto" w:fill="FFFFFF"/>
          </w:rPr>
          <w:delText>n</w:delText>
        </w:r>
      </w:del>
      <w:r w:rsidR="003268E3">
        <w:rPr>
          <w:rFonts w:ascii="Arial" w:hAnsi="Arial" w:cs="Arial"/>
          <w:color w:val="333333"/>
          <w:shd w:val="clear" w:color="auto" w:fill="FFFFFF"/>
        </w:rPr>
        <w:t>ous avons remarqué des différences dans les valeurs des indices</w:t>
      </w:r>
      <w:ins w:id="106" w:author="Constance BAU" w:date="2024-03-25T14:31:00Z">
        <w:r w:rsidR="00FB173E">
          <w:rPr>
            <w:rFonts w:ascii="Arial" w:hAnsi="Arial" w:cs="Arial"/>
            <w:color w:val="333333"/>
            <w:shd w:val="clear" w:color="auto" w:fill="FFFFFF"/>
          </w:rPr>
          <w:t>,</w:t>
        </w:r>
      </w:ins>
      <w:r w:rsidR="003268E3">
        <w:rPr>
          <w:rFonts w:ascii="Arial" w:hAnsi="Arial" w:cs="Arial"/>
          <w:color w:val="333333"/>
          <w:shd w:val="clear" w:color="auto" w:fill="FFFFFF"/>
        </w:rPr>
        <w:t xml:space="preserve"> surtout pour les paramètres sur lesquels la dépendance a été mise. Néanmoins,</w:t>
      </w:r>
      <w:ins w:id="107" w:author="Constance BAU" w:date="2024-03-25T14:14:00Z">
        <w:r w:rsidR="00097AFA">
          <w:rPr>
            <w:rFonts w:ascii="Arial" w:hAnsi="Arial" w:cs="Arial"/>
            <w:color w:val="333333"/>
            <w:shd w:val="clear" w:color="auto" w:fill="FFFFFF"/>
          </w:rPr>
          <w:t xml:space="preserve"> dans la plupart des cas,</w:t>
        </w:r>
      </w:ins>
      <w:r w:rsidR="003268E3">
        <w:rPr>
          <w:rFonts w:ascii="Arial" w:hAnsi="Arial" w:cs="Arial"/>
          <w:color w:val="333333"/>
          <w:shd w:val="clear" w:color="auto" w:fill="FFFFFF"/>
        </w:rPr>
        <w:t xml:space="preserve"> cette différence n’était pas assez grande pour changer le classement par ordre d’influence des paramètres</w:t>
      </w:r>
      <w:ins w:id="108" w:author="Constance BAU" w:date="2024-03-25T14:31:00Z">
        <w:r w:rsidR="00FB173E">
          <w:rPr>
            <w:rFonts w:ascii="Arial" w:hAnsi="Arial" w:cs="Arial"/>
            <w:color w:val="333333"/>
            <w:shd w:val="clear" w:color="auto" w:fill="FFFFFF"/>
          </w:rPr>
          <w:t>.</w:t>
        </w:r>
      </w:ins>
      <w:del w:id="109" w:author="Constance BAU" w:date="2024-03-25T14:31:00Z">
        <w:r w:rsidR="003268E3" w:rsidDel="00FB173E">
          <w:rPr>
            <w:rFonts w:ascii="Arial" w:hAnsi="Arial" w:cs="Arial"/>
            <w:color w:val="333333"/>
            <w:shd w:val="clear" w:color="auto" w:fill="FFFFFF"/>
          </w:rPr>
          <w:delText>,</w:delText>
        </w:r>
      </w:del>
      <w:r w:rsidR="003268E3">
        <w:rPr>
          <w:rFonts w:ascii="Arial" w:hAnsi="Arial" w:cs="Arial"/>
          <w:color w:val="333333"/>
          <w:shd w:val="clear" w:color="auto" w:fill="FFFFFF"/>
        </w:rPr>
        <w:t xml:space="preserve"> </w:t>
      </w:r>
      <w:ins w:id="110" w:author="Constance BAU" w:date="2024-03-25T14:31:00Z">
        <w:r w:rsidR="00FB173E">
          <w:rPr>
            <w:rFonts w:ascii="Arial" w:hAnsi="Arial" w:cs="Arial"/>
            <w:color w:val="333333"/>
            <w:shd w:val="clear" w:color="auto" w:fill="FFFFFF"/>
          </w:rPr>
          <w:t>O</w:t>
        </w:r>
      </w:ins>
      <w:del w:id="111" w:author="Constance BAU" w:date="2024-03-25T14:31:00Z">
        <w:r w:rsidR="003268E3" w:rsidDel="00FB173E">
          <w:rPr>
            <w:rFonts w:ascii="Arial" w:hAnsi="Arial" w:cs="Arial"/>
            <w:color w:val="333333"/>
            <w:shd w:val="clear" w:color="auto" w:fill="FFFFFF"/>
          </w:rPr>
          <w:delText>o</w:delText>
        </w:r>
      </w:del>
      <w:r w:rsidR="003268E3">
        <w:rPr>
          <w:rFonts w:ascii="Arial" w:hAnsi="Arial" w:cs="Arial"/>
          <w:color w:val="333333"/>
          <w:shd w:val="clear" w:color="auto" w:fill="FFFFFF"/>
        </w:rPr>
        <w:t xml:space="preserve">n en déduit donc que l’on aurait eu des résultats assez similaires sans prendre en compte la dépendance. </w:t>
      </w:r>
    </w:p>
    <w:p w14:paraId="272BA3D2" w14:textId="36D2F878" w:rsidR="003268E3" w:rsidRDefault="003268E3" w:rsidP="003268E3">
      <w:pPr>
        <w:rPr>
          <w:rFonts w:ascii="Arial" w:hAnsi="Arial" w:cs="Arial"/>
        </w:rPr>
      </w:pPr>
      <w:r>
        <w:rPr>
          <w:rFonts w:ascii="Arial" w:hAnsi="Arial" w:cs="Arial"/>
          <w:color w:val="333333"/>
          <w:shd w:val="clear" w:color="auto" w:fill="FFFFFF"/>
        </w:rPr>
        <w:lastRenderedPageBreak/>
        <w:t xml:space="preserve">Finalement, nous avons voulu </w:t>
      </w:r>
      <w:ins w:id="112" w:author="Stephanie MAHEVAS, Ifremer Nantes PDG-RBE-EMH, 0" w:date="2024-03-22T11:04:00Z">
        <w:r w:rsidR="006276ED">
          <w:rPr>
            <w:rFonts w:ascii="Arial" w:hAnsi="Arial" w:cs="Arial"/>
            <w:color w:val="333333"/>
            <w:shd w:val="clear" w:color="auto" w:fill="FFFFFF"/>
          </w:rPr>
          <w:t>comprendre comment l</w:t>
        </w:r>
      </w:ins>
      <w:ins w:id="113" w:author="Stephanie MAHEVAS, Ifremer Nantes PDG-RBE-EMH, 0" w:date="2024-03-22T11:05:00Z">
        <w:r w:rsidR="006276ED">
          <w:rPr>
            <w:rFonts w:ascii="Arial" w:hAnsi="Arial" w:cs="Arial"/>
            <w:color w:val="333333"/>
            <w:shd w:val="clear" w:color="auto" w:fill="FFFFFF"/>
          </w:rPr>
          <w:t xml:space="preserve">’intensité de la dépendance influait sur l’analyse de sensibilité. </w:t>
        </w:r>
      </w:ins>
      <w:del w:id="114" w:author="Stephanie MAHEVAS, Ifremer Nantes PDG-RBE-EMH, 0" w:date="2024-03-22T11:05:00Z">
        <w:r w:rsidDel="006276ED">
          <w:rPr>
            <w:rFonts w:ascii="Arial" w:hAnsi="Arial" w:cs="Arial"/>
            <w:color w:val="333333"/>
            <w:shd w:val="clear" w:color="auto" w:fill="FFFFFF"/>
          </w:rPr>
          <w:delText xml:space="preserve">voir si cela aurait encore été le cas si la corrélation avait été plus forte. </w:delText>
        </w:r>
      </w:del>
      <w:r>
        <w:rPr>
          <w:rFonts w:ascii="Arial" w:hAnsi="Arial" w:cs="Arial"/>
          <w:color w:val="333333"/>
          <w:shd w:val="clear" w:color="auto" w:fill="FFFFFF"/>
        </w:rPr>
        <w:t xml:space="preserve">Nous avons montré qu’une augmentation de la corrélation entre les paramètres peut changer le classement par ordre d’influence des paramètres. La valeur des indices de Sobol </w:t>
      </w:r>
      <w:ins w:id="115" w:author="Constance BAU" w:date="2024-03-28T14:10:00Z">
        <w:r w:rsidR="008E37B8">
          <w:rPr>
            <w:rFonts w:ascii="Arial" w:hAnsi="Arial" w:cs="Arial"/>
            <w:color w:val="333333"/>
            <w:shd w:val="clear" w:color="auto" w:fill="FFFFFF"/>
          </w:rPr>
          <w:t>MDA</w:t>
        </w:r>
      </w:ins>
      <w:del w:id="116" w:author="Constance BAU" w:date="2024-03-28T14:10:00Z">
        <w:r w:rsidDel="008E37B8">
          <w:rPr>
            <w:rFonts w:ascii="Arial" w:hAnsi="Arial" w:cs="Arial"/>
            <w:color w:val="333333"/>
            <w:shd w:val="clear" w:color="auto" w:fill="FFFFFF"/>
          </w:rPr>
          <w:delText xml:space="preserve">totaux </w:delText>
        </w:r>
      </w:del>
      <w:r>
        <w:rPr>
          <w:rFonts w:ascii="Arial" w:hAnsi="Arial" w:cs="Arial"/>
          <w:color w:val="333333"/>
          <w:shd w:val="clear" w:color="auto" w:fill="FFFFFF"/>
        </w:rPr>
        <w:t xml:space="preserve">des paramètres corrélés diminue significativement lorsque la corrélation augmente. Comme le Sobol-MDA mesure l’augmentation de l’erreur du random forest lorsque l’un des paramètres est retiré du processus de prédiction, il est normal que l’indice de Sobol total d’un paramètre fortement corrélé à un autre diminue puisque l’information qu’il apportait est contenue dans un autre paramètre. </w:t>
      </w:r>
      <w:ins w:id="117" w:author="Stephanie MAHEVAS, Ifremer Nantes PDG-RBE-EMH, 0" w:date="2024-03-22T11:06:00Z">
        <w:r w:rsidR="006276ED">
          <w:rPr>
            <w:rFonts w:ascii="Arial" w:hAnsi="Arial" w:cs="Arial"/>
            <w:color w:val="333333"/>
            <w:shd w:val="clear" w:color="auto" w:fill="FFFFFF"/>
          </w:rPr>
          <w:t xml:space="preserve">Dans une configuration à forte corrélation, </w:t>
        </w:r>
      </w:ins>
      <w:del w:id="118" w:author="Stephanie MAHEVAS, Ifremer Nantes PDG-RBE-EMH, 0" w:date="2024-03-22T11:07:00Z">
        <w:r w:rsidDel="006276ED">
          <w:rPr>
            <w:rFonts w:ascii="Arial" w:hAnsi="Arial" w:cs="Arial"/>
            <w:color w:val="333333"/>
            <w:shd w:val="clear" w:color="auto" w:fill="FFFFFF"/>
          </w:rPr>
          <w:delText>I</w:delText>
        </w:r>
      </w:del>
      <w:ins w:id="119" w:author="Stephanie MAHEVAS, Ifremer Nantes PDG-RBE-EMH, 0" w:date="2024-03-22T11:07:00Z">
        <w:r w:rsidR="006276ED">
          <w:rPr>
            <w:rFonts w:ascii="Arial" w:hAnsi="Arial" w:cs="Arial"/>
            <w:color w:val="333333"/>
            <w:shd w:val="clear" w:color="auto" w:fill="FFFFFF"/>
          </w:rPr>
          <w:t>i</w:t>
        </w:r>
      </w:ins>
      <w:r>
        <w:rPr>
          <w:rFonts w:ascii="Arial" w:hAnsi="Arial" w:cs="Arial"/>
          <w:color w:val="333333"/>
          <w:shd w:val="clear" w:color="auto" w:fill="FFFFFF"/>
        </w:rPr>
        <w:t>l faut néanmoins rester prudent si l’on souhaite faire du factor fixing</w:t>
      </w:r>
      <w:ins w:id="120" w:author="Stephanie MAHEVAS, Ifremer Nantes PDG-RBE-EMH, 0" w:date="2024-03-22T11:08:00Z">
        <w:r w:rsidR="006276ED">
          <w:rPr>
            <w:rFonts w:ascii="Arial" w:hAnsi="Arial" w:cs="Arial"/>
            <w:color w:val="333333"/>
            <w:shd w:val="clear" w:color="auto" w:fill="FFFFFF"/>
          </w:rPr>
          <w:t xml:space="preserve"> basée sur une sélection des paramètres à faible indice de sensibilité.</w:t>
        </w:r>
      </w:ins>
      <w:ins w:id="121" w:author="Constance BAU" w:date="2024-03-25T15:11:00Z">
        <w:r w:rsidR="004A051A">
          <w:rPr>
            <w:rFonts w:ascii="Arial" w:hAnsi="Arial" w:cs="Arial"/>
            <w:color w:val="333333"/>
            <w:shd w:val="clear" w:color="auto" w:fill="FFFFFF"/>
          </w:rPr>
          <w:t xml:space="preserve"> </w:t>
        </w:r>
      </w:ins>
      <w:del w:id="122" w:author="Stephanie MAHEVAS, Ifremer Nantes PDG-RBE-EMH, 0" w:date="2024-03-22T11:08:00Z">
        <w:r w:rsidDel="006276ED">
          <w:rPr>
            <w:rFonts w:ascii="Arial" w:hAnsi="Arial" w:cs="Arial"/>
            <w:color w:val="333333"/>
            <w:shd w:val="clear" w:color="auto" w:fill="FFFFFF"/>
          </w:rPr>
          <w:delText xml:space="preserve"> dans un cas où nos paramètres sont très corrélés. </w:delText>
        </w:r>
      </w:del>
      <w:r>
        <w:rPr>
          <w:rFonts w:ascii="Arial" w:hAnsi="Arial" w:cs="Arial"/>
          <w:color w:val="333333"/>
          <w:shd w:val="clear" w:color="auto" w:fill="FFFFFF"/>
        </w:rPr>
        <w:t xml:space="preserve">En effet, si l’on a 3 paramètres très corrélés par exemple, leurs indices de sensibilité mesuré avec une méthode prenant en compte la dépendance sont très petits. On peut alors être tenté de fixer ces 3 paramètres </w:t>
      </w:r>
      <w:commentRangeStart w:id="123"/>
      <w:r>
        <w:rPr>
          <w:rFonts w:ascii="Arial" w:hAnsi="Arial" w:cs="Arial"/>
          <w:color w:val="333333"/>
          <w:shd w:val="clear" w:color="auto" w:fill="FFFFFF"/>
        </w:rPr>
        <w:t>mais on perdra alors beaucoup plus en précision que</w:t>
      </w:r>
      <w:del w:id="124" w:author="Constance BAU" w:date="2024-03-25T15:10:00Z">
        <w:r w:rsidDel="004A051A">
          <w:rPr>
            <w:rFonts w:ascii="Arial" w:hAnsi="Arial" w:cs="Arial"/>
            <w:color w:val="333333"/>
            <w:shd w:val="clear" w:color="auto" w:fill="FFFFFF"/>
          </w:rPr>
          <w:delText xml:space="preserve"> ce que</w:delText>
        </w:r>
      </w:del>
      <w:ins w:id="125" w:author="Constance BAU" w:date="2024-03-25T15:09:00Z">
        <w:r w:rsidR="004A051A">
          <w:rPr>
            <w:rFonts w:ascii="Arial" w:hAnsi="Arial" w:cs="Arial"/>
            <w:color w:val="333333"/>
            <w:shd w:val="clear" w:color="auto" w:fill="FFFFFF"/>
          </w:rPr>
          <w:t xml:space="preserve"> </w:t>
        </w:r>
      </w:ins>
      <w:del w:id="126" w:author="Constance BAU" w:date="2024-03-25T15:09:00Z">
        <w:r w:rsidDel="004A051A">
          <w:rPr>
            <w:rFonts w:ascii="Arial" w:hAnsi="Arial" w:cs="Arial"/>
            <w:color w:val="333333"/>
            <w:shd w:val="clear" w:color="auto" w:fill="FFFFFF"/>
          </w:rPr>
          <w:delText xml:space="preserve"> </w:delText>
        </w:r>
      </w:del>
      <w:ins w:id="127" w:author="Constance BAU" w:date="2024-03-25T15:09:00Z">
        <w:r w:rsidR="004A051A">
          <w:rPr>
            <w:rFonts w:ascii="Arial" w:hAnsi="Arial" w:cs="Arial"/>
            <w:color w:val="333333"/>
            <w:shd w:val="clear" w:color="auto" w:fill="FFFFFF"/>
          </w:rPr>
          <w:t>la somme des trois indices</w:t>
        </w:r>
      </w:ins>
      <w:ins w:id="128" w:author="Constance BAU" w:date="2024-03-25T15:13:00Z">
        <w:r w:rsidR="004A051A">
          <w:rPr>
            <w:rFonts w:ascii="Arial" w:hAnsi="Arial" w:cs="Arial"/>
            <w:color w:val="333333"/>
            <w:shd w:val="clear" w:color="auto" w:fill="FFFFFF"/>
          </w:rPr>
          <w:t xml:space="preserve"> car il n’en resterait aucun </w:t>
        </w:r>
      </w:ins>
      <w:ins w:id="129" w:author="Constance BAU" w:date="2024-03-25T15:15:00Z">
        <w:r w:rsidR="004A051A">
          <w:rPr>
            <w:rFonts w:ascii="Arial" w:hAnsi="Arial" w:cs="Arial"/>
            <w:color w:val="333333"/>
            <w:shd w:val="clear" w:color="auto" w:fill="FFFFFF"/>
          </w:rPr>
          <w:t>résumant</w:t>
        </w:r>
      </w:ins>
      <w:ins w:id="130" w:author="Constance BAU" w:date="2024-03-25T15:13:00Z">
        <w:r w:rsidR="004A051A">
          <w:rPr>
            <w:rFonts w:ascii="Arial" w:hAnsi="Arial" w:cs="Arial"/>
            <w:color w:val="333333"/>
            <w:shd w:val="clear" w:color="auto" w:fill="FFFFFF"/>
          </w:rPr>
          <w:t xml:space="preserve"> l’information contenue dans les trois</w:t>
        </w:r>
      </w:ins>
      <w:del w:id="131" w:author="Constance BAU" w:date="2024-03-25T15:09:00Z">
        <w:r w:rsidDel="004A051A">
          <w:rPr>
            <w:rFonts w:ascii="Arial" w:hAnsi="Arial" w:cs="Arial"/>
            <w:color w:val="333333"/>
            <w:shd w:val="clear" w:color="auto" w:fill="FFFFFF"/>
          </w:rPr>
          <w:delText>l’on imaginait à la vue des valeurs des indices</w:delText>
        </w:r>
      </w:del>
      <w:ins w:id="132" w:author="Constance BAU" w:date="2024-03-25T15:03:00Z">
        <w:r w:rsidR="00C9013E">
          <w:rPr>
            <w:rFonts w:ascii="Arial" w:hAnsi="Arial" w:cs="Arial"/>
            <w:color w:val="333333"/>
            <w:shd w:val="clear" w:color="auto" w:fill="FFFFFF"/>
          </w:rPr>
          <w:t>.</w:t>
        </w:r>
      </w:ins>
      <w:ins w:id="133" w:author="Constance BAU" w:date="2024-03-25T15:09:00Z">
        <w:r w:rsidR="004A051A">
          <w:rPr>
            <w:rFonts w:ascii="Arial" w:hAnsi="Arial" w:cs="Arial"/>
            <w:color w:val="333333"/>
            <w:shd w:val="clear" w:color="auto" w:fill="FFFFFF"/>
          </w:rPr>
          <w:t xml:space="preserve"> Pour éviter cela, il faut </w:t>
        </w:r>
      </w:ins>
      <w:ins w:id="134" w:author="Constance BAU" w:date="2024-03-25T15:11:00Z">
        <w:r w:rsidR="004A051A">
          <w:rPr>
            <w:rFonts w:ascii="Arial" w:hAnsi="Arial" w:cs="Arial"/>
            <w:color w:val="333333"/>
            <w:shd w:val="clear" w:color="auto" w:fill="FFFFFF"/>
          </w:rPr>
          <w:t>n’en fixer que deux et en garder un permettant d’apporter presque autant d’information que les 3</w:t>
        </w:r>
      </w:ins>
      <w:ins w:id="135" w:author="Constance BAU" w:date="2024-03-25T15:12:00Z">
        <w:r w:rsidR="004A051A">
          <w:rPr>
            <w:rFonts w:ascii="Arial" w:hAnsi="Arial" w:cs="Arial"/>
            <w:color w:val="333333"/>
            <w:shd w:val="clear" w:color="auto" w:fill="FFFFFF"/>
          </w:rPr>
          <w:t xml:space="preserve"> (</w:t>
        </w:r>
      </w:ins>
      <w:ins w:id="136" w:author="Constance BAU" w:date="2024-03-25T15:13:00Z">
        <w:r w:rsidR="004A051A">
          <w:rPr>
            <w:rFonts w:ascii="Arial" w:hAnsi="Arial" w:cs="Arial"/>
            <w:color w:val="333333"/>
            <w:shd w:val="clear" w:color="auto" w:fill="FFFFFF"/>
          </w:rPr>
          <w:t>grâce à leur corrélation)</w:t>
        </w:r>
      </w:ins>
      <w:ins w:id="137" w:author="Constance BAU" w:date="2024-03-25T15:11:00Z">
        <w:r w:rsidR="004A051A">
          <w:rPr>
            <w:rFonts w:ascii="Arial" w:hAnsi="Arial" w:cs="Arial"/>
            <w:color w:val="333333"/>
            <w:shd w:val="clear" w:color="auto" w:fill="FFFFFF"/>
          </w:rPr>
          <w:t>.</w:t>
        </w:r>
      </w:ins>
      <w:del w:id="138" w:author="Constance BAU" w:date="2024-03-25T15:12:00Z">
        <w:r w:rsidDel="004A051A">
          <w:rPr>
            <w:rFonts w:ascii="Arial" w:hAnsi="Arial" w:cs="Arial"/>
            <w:color w:val="333333"/>
            <w:shd w:val="clear" w:color="auto" w:fill="FFFFFF"/>
          </w:rPr>
          <w:delText xml:space="preserve">. </w:delText>
        </w:r>
        <w:commentRangeEnd w:id="123"/>
        <w:r w:rsidR="006276ED" w:rsidDel="004A051A">
          <w:rPr>
            <w:rStyle w:val="Marquedecommentaire"/>
          </w:rPr>
          <w:commentReference w:id="123"/>
        </w:r>
        <w:r w:rsidDel="004A051A">
          <w:rPr>
            <w:rFonts w:ascii="Arial" w:hAnsi="Arial" w:cs="Arial"/>
            <w:color w:val="333333"/>
            <w:shd w:val="clear" w:color="auto" w:fill="FFFFFF"/>
          </w:rPr>
          <w:delText>Il faut alors en fixer 2 sur les 3 pour en garder un avec l’information.</w:delText>
        </w:r>
      </w:del>
    </w:p>
    <w:p w14:paraId="4887C0AD" w14:textId="284A6F09" w:rsidR="00F90C34" w:rsidRPr="00FD4538" w:rsidRDefault="00F90C34">
      <w:pPr>
        <w:rPr>
          <w:rFonts w:ascii="Arial" w:hAnsi="Arial" w:cs="Arial"/>
        </w:rPr>
      </w:pPr>
    </w:p>
    <w:sectPr w:rsidR="00F90C34" w:rsidRPr="00FD453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3" w:author="Stephanie MAHEVAS, Ifremer Nantes PDG-RBE-EMH, 0" w:date="2024-03-22T11:09:00Z" w:initials="SMINP0">
    <w:p w14:paraId="782D2182" w14:textId="766B6219" w:rsidR="006276ED" w:rsidRDefault="006276ED">
      <w:pPr>
        <w:pStyle w:val="Commentaire"/>
      </w:pPr>
      <w:r>
        <w:rPr>
          <w:rStyle w:val="Marquedecommentaire"/>
        </w:rPr>
        <w:annotationRef/>
      </w:r>
      <w:r>
        <w:rPr>
          <w:noProof/>
        </w:rPr>
        <w:t>tu peux clarifier ce résultat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2D21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2D2182" w16cid:durableId="29AC04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7AC84" w14:textId="77777777" w:rsidR="00E4170A" w:rsidRDefault="00E4170A" w:rsidP="00097AFA">
      <w:pPr>
        <w:spacing w:after="0" w:line="240" w:lineRule="auto"/>
      </w:pPr>
      <w:r>
        <w:separator/>
      </w:r>
    </w:p>
  </w:endnote>
  <w:endnote w:type="continuationSeparator" w:id="0">
    <w:p w14:paraId="64CF8205" w14:textId="77777777" w:rsidR="00E4170A" w:rsidRDefault="00E4170A" w:rsidP="00097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F5AA6" w14:textId="77777777" w:rsidR="00E4170A" w:rsidRDefault="00E4170A" w:rsidP="00097AFA">
      <w:pPr>
        <w:spacing w:after="0" w:line="240" w:lineRule="auto"/>
      </w:pPr>
      <w:r>
        <w:separator/>
      </w:r>
    </w:p>
  </w:footnote>
  <w:footnote w:type="continuationSeparator" w:id="0">
    <w:p w14:paraId="51FC94CE" w14:textId="77777777" w:rsidR="00E4170A" w:rsidRDefault="00E4170A" w:rsidP="00097AFA">
      <w:pPr>
        <w:spacing w:after="0" w:line="240" w:lineRule="auto"/>
      </w:pPr>
      <w:r>
        <w:continuationSeparator/>
      </w:r>
    </w:p>
  </w:footnote>
  <w:footnote w:id="1">
    <w:p w14:paraId="01256FCF" w14:textId="7BF3E7A8" w:rsidR="00097AFA" w:rsidRDefault="00097AFA">
      <w:pPr>
        <w:pStyle w:val="Notedebasdepage"/>
      </w:pPr>
      <w:ins w:id="8" w:author="Constance BAU" w:date="2024-03-25T14:19:00Z">
        <w:r>
          <w:rPr>
            <w:rStyle w:val="Appelnotedebasdep"/>
          </w:rPr>
          <w:footnoteRef/>
        </w:r>
        <w:r>
          <w:t xml:space="preserve"> </w:t>
        </w:r>
      </w:ins>
      <w:ins w:id="9" w:author="Constance BAU" w:date="2024-03-25T14:20:00Z">
        <w:r>
          <w:t xml:space="preserve">Da Veiga, Sébastien, Fabrice Gamboa, Bertrand Iooss, and Clémentine Prieur. 2021. </w:t>
        </w:r>
        <w:r>
          <w:rPr>
            <w:rStyle w:val="Accentuation"/>
          </w:rPr>
          <w:t>Basics and Trends in Sensitivity Analysis: Theory and Practice in r</w:t>
        </w:r>
        <w:r>
          <w:t>. SIAM.</w:t>
        </w:r>
      </w:ins>
    </w:p>
  </w:footnote>
  <w:footnote w:id="2">
    <w:p w14:paraId="4BCA79AD" w14:textId="3E8FE553" w:rsidR="00E94D30" w:rsidRDefault="00E94D30">
      <w:pPr>
        <w:pStyle w:val="Notedebasdepage"/>
      </w:pPr>
      <w:ins w:id="17" w:author="Constance BAU" w:date="2024-03-25T14:20:00Z">
        <w:r>
          <w:rPr>
            <w:rStyle w:val="Appelnotedebasdep"/>
          </w:rPr>
          <w:footnoteRef/>
        </w:r>
        <w:r>
          <w:t xml:space="preserve"> Bénard, Clément, Sébastien Da Veiga, and Erwan Scornet. 2022. “Mean Decrease Accuracy for Random Forests: Inconsistency, and a Practical Solution via the Sobol-MDA.” </w:t>
        </w:r>
        <w:r>
          <w:rPr>
            <w:rStyle w:val="Accentuation"/>
          </w:rPr>
          <w:t>Biometrika</w:t>
        </w:r>
        <w:r>
          <w:t xml:space="preserve"> 109 (4): 881–900.</w:t>
        </w:r>
      </w:ins>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anie MAHEVAS, Ifremer Nantes PDG-RBE-EMH, 0">
    <w15:presenceInfo w15:providerId="None" w15:userId="Stephanie MAHEVAS, Ifremer Nantes PDG-RBE-EMH, 0"/>
  </w15:person>
  <w15:person w15:author="Constance BAU">
    <w15:presenceInfo w15:providerId="AD" w15:userId="S-1-5-21-500109986-1412980772-1848903544-32317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1E2"/>
    <w:rsid w:val="0009738B"/>
    <w:rsid w:val="00097AFA"/>
    <w:rsid w:val="000C5140"/>
    <w:rsid w:val="000E5691"/>
    <w:rsid w:val="00134F54"/>
    <w:rsid w:val="001A7DA6"/>
    <w:rsid w:val="001C576C"/>
    <w:rsid w:val="00234E43"/>
    <w:rsid w:val="002C688C"/>
    <w:rsid w:val="003268E3"/>
    <w:rsid w:val="003612F7"/>
    <w:rsid w:val="003F3032"/>
    <w:rsid w:val="004A051A"/>
    <w:rsid w:val="00546DB5"/>
    <w:rsid w:val="00575813"/>
    <w:rsid w:val="006276ED"/>
    <w:rsid w:val="006648E4"/>
    <w:rsid w:val="00892439"/>
    <w:rsid w:val="008B01E2"/>
    <w:rsid w:val="008E37B8"/>
    <w:rsid w:val="009F112F"/>
    <w:rsid w:val="00A00B51"/>
    <w:rsid w:val="00A770E5"/>
    <w:rsid w:val="00B3450F"/>
    <w:rsid w:val="00BE1980"/>
    <w:rsid w:val="00C9013E"/>
    <w:rsid w:val="00D24AE9"/>
    <w:rsid w:val="00D86046"/>
    <w:rsid w:val="00DC4201"/>
    <w:rsid w:val="00E4170A"/>
    <w:rsid w:val="00E94D30"/>
    <w:rsid w:val="00F104C1"/>
    <w:rsid w:val="00F75A4A"/>
    <w:rsid w:val="00F90C34"/>
    <w:rsid w:val="00FB173E"/>
    <w:rsid w:val="00FD45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A3175"/>
  <w15:chartTrackingRefBased/>
  <w15:docId w15:val="{2B5B90A1-0514-49BD-A80B-2834724A0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8E3"/>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6276ED"/>
    <w:rPr>
      <w:sz w:val="16"/>
      <w:szCs w:val="16"/>
    </w:rPr>
  </w:style>
  <w:style w:type="paragraph" w:styleId="Commentaire">
    <w:name w:val="annotation text"/>
    <w:basedOn w:val="Normal"/>
    <w:link w:val="CommentaireCar"/>
    <w:uiPriority w:val="99"/>
    <w:semiHidden/>
    <w:unhideWhenUsed/>
    <w:rsid w:val="006276ED"/>
    <w:pPr>
      <w:spacing w:line="240" w:lineRule="auto"/>
    </w:pPr>
    <w:rPr>
      <w:sz w:val="20"/>
      <w:szCs w:val="20"/>
    </w:rPr>
  </w:style>
  <w:style w:type="character" w:customStyle="1" w:styleId="CommentaireCar">
    <w:name w:val="Commentaire Car"/>
    <w:basedOn w:val="Policepardfaut"/>
    <w:link w:val="Commentaire"/>
    <w:uiPriority w:val="99"/>
    <w:semiHidden/>
    <w:rsid w:val="006276ED"/>
    <w:rPr>
      <w:sz w:val="20"/>
      <w:szCs w:val="20"/>
    </w:rPr>
  </w:style>
  <w:style w:type="paragraph" w:styleId="Objetducommentaire">
    <w:name w:val="annotation subject"/>
    <w:basedOn w:val="Commentaire"/>
    <w:next w:val="Commentaire"/>
    <w:link w:val="ObjetducommentaireCar"/>
    <w:uiPriority w:val="99"/>
    <w:semiHidden/>
    <w:unhideWhenUsed/>
    <w:rsid w:val="006276ED"/>
    <w:rPr>
      <w:b/>
      <w:bCs/>
    </w:rPr>
  </w:style>
  <w:style w:type="character" w:customStyle="1" w:styleId="ObjetducommentaireCar">
    <w:name w:val="Objet du commentaire Car"/>
    <w:basedOn w:val="CommentaireCar"/>
    <w:link w:val="Objetducommentaire"/>
    <w:uiPriority w:val="99"/>
    <w:semiHidden/>
    <w:rsid w:val="006276ED"/>
    <w:rPr>
      <w:b/>
      <w:bCs/>
      <w:sz w:val="20"/>
      <w:szCs w:val="20"/>
    </w:rPr>
  </w:style>
  <w:style w:type="paragraph" w:styleId="Rvision">
    <w:name w:val="Revision"/>
    <w:hidden/>
    <w:uiPriority w:val="99"/>
    <w:semiHidden/>
    <w:rsid w:val="006276ED"/>
    <w:pPr>
      <w:spacing w:after="0" w:line="240" w:lineRule="auto"/>
    </w:pPr>
  </w:style>
  <w:style w:type="paragraph" w:styleId="Textedebulles">
    <w:name w:val="Balloon Text"/>
    <w:basedOn w:val="Normal"/>
    <w:link w:val="TextedebullesCar"/>
    <w:uiPriority w:val="99"/>
    <w:semiHidden/>
    <w:unhideWhenUsed/>
    <w:rsid w:val="006276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276ED"/>
    <w:rPr>
      <w:rFonts w:ascii="Segoe UI" w:hAnsi="Segoe UI" w:cs="Segoe UI"/>
      <w:sz w:val="18"/>
      <w:szCs w:val="18"/>
    </w:rPr>
  </w:style>
  <w:style w:type="paragraph" w:styleId="Notedebasdepage">
    <w:name w:val="footnote text"/>
    <w:basedOn w:val="Normal"/>
    <w:link w:val="NotedebasdepageCar"/>
    <w:uiPriority w:val="99"/>
    <w:semiHidden/>
    <w:unhideWhenUsed/>
    <w:rsid w:val="00097AF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97AFA"/>
    <w:rPr>
      <w:sz w:val="20"/>
      <w:szCs w:val="20"/>
    </w:rPr>
  </w:style>
  <w:style w:type="character" w:styleId="Appelnotedebasdep">
    <w:name w:val="footnote reference"/>
    <w:basedOn w:val="Policepardfaut"/>
    <w:uiPriority w:val="99"/>
    <w:semiHidden/>
    <w:unhideWhenUsed/>
    <w:rsid w:val="00097AFA"/>
    <w:rPr>
      <w:vertAlign w:val="superscript"/>
    </w:rPr>
  </w:style>
  <w:style w:type="character" w:styleId="Accentuation">
    <w:name w:val="Emphasis"/>
    <w:basedOn w:val="Policepardfaut"/>
    <w:uiPriority w:val="20"/>
    <w:qFormat/>
    <w:rsid w:val="00097AFA"/>
    <w:rPr>
      <w:i/>
      <w:iCs/>
    </w:rPr>
  </w:style>
  <w:style w:type="character" w:customStyle="1" w:styleId="mi">
    <w:name w:val="mi"/>
    <w:basedOn w:val="Policepardfaut"/>
    <w:rsid w:val="00E94D30"/>
  </w:style>
  <w:style w:type="character" w:customStyle="1" w:styleId="mn">
    <w:name w:val="mn"/>
    <w:basedOn w:val="Policepardfaut"/>
    <w:rsid w:val="00E94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90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652EE-8B61-4CA3-8855-39CFD6A18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Pages>
  <Words>798</Words>
  <Characters>4389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Constance BAU</dc:creator>
  <cp:keywords/>
  <dc:description/>
  <cp:lastModifiedBy>Constance BAU</cp:lastModifiedBy>
  <cp:revision>13</cp:revision>
  <dcterms:created xsi:type="dcterms:W3CDTF">2024-03-21T14:37:00Z</dcterms:created>
  <dcterms:modified xsi:type="dcterms:W3CDTF">2024-03-28T13:10:00Z</dcterms:modified>
</cp:coreProperties>
</file>